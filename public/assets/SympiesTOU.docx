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C6C" w:rsidRPr="00C611E7" w:rsidRDefault="009A4C6C" w:rsidP="00340A83">
      <w:pPr>
        <w:jc w:val="center"/>
        <w:outlineLvl w:val="0"/>
        <w:rPr>
          <w:rFonts w:ascii="Times New Roman" w:hAnsi="Times New Roman"/>
          <w:b/>
          <w:sz w:val="28"/>
          <w:szCs w:val="28"/>
        </w:rPr>
      </w:pPr>
      <w:bookmarkStart w:id="0" w:name="_GoBack"/>
      <w:bookmarkEnd w:id="0"/>
      <w:r w:rsidRPr="00C611E7">
        <w:rPr>
          <w:rFonts w:ascii="Times New Roman" w:hAnsi="Times New Roman"/>
          <w:b/>
          <w:sz w:val="28"/>
          <w:szCs w:val="28"/>
        </w:rPr>
        <w:t>TERMS OF USE</w:t>
      </w:r>
    </w:p>
    <w:p w:rsidR="004A4DD2" w:rsidRPr="00C611E7" w:rsidRDefault="00905611" w:rsidP="00CC42BE">
      <w:pPr>
        <w:jc w:val="both"/>
        <w:rPr>
          <w:rFonts w:ascii="Times New Roman" w:hAnsi="Times New Roman"/>
          <w:sz w:val="24"/>
          <w:szCs w:val="24"/>
        </w:rPr>
      </w:pPr>
      <w:del w:id="1" w:author="Marga Adan" w:date="2014-07-19T05:01:00Z">
        <w:r w:rsidRPr="00C611E7" w:rsidDel="002C52E7">
          <w:rPr>
            <w:rFonts w:ascii="Times New Roman" w:hAnsi="Times New Roman"/>
            <w:sz w:val="24"/>
            <w:szCs w:val="24"/>
          </w:rPr>
          <w:delText>(xxx)</w:delText>
        </w:r>
      </w:del>
      <w:ins w:id="2" w:author="Marga Adan" w:date="2014-07-19T05:01:00Z">
        <w:r w:rsidR="002C52E7">
          <w:rPr>
            <w:rFonts w:ascii="Times New Roman" w:hAnsi="Times New Roman"/>
            <w:sz w:val="24"/>
            <w:szCs w:val="24"/>
          </w:rPr>
          <w:t>Sympies</w:t>
        </w:r>
      </w:ins>
      <w:r w:rsidRPr="00C611E7">
        <w:rPr>
          <w:rFonts w:ascii="Times New Roman" w:hAnsi="Times New Roman"/>
          <w:sz w:val="24"/>
          <w:szCs w:val="24"/>
        </w:rPr>
        <w:t xml:space="preserve">  is owned or controlled by </w:t>
      </w:r>
      <w:ins w:id="3" w:author="Marga Adan" w:date="2019-06-06T12:49:00Z">
        <w:r w:rsidR="00340A83">
          <w:rPr>
            <w:rFonts w:ascii="Times New Roman" w:hAnsi="Times New Roman"/>
            <w:sz w:val="24"/>
            <w:szCs w:val="24"/>
          </w:rPr>
          <w:t xml:space="preserve">M2Mrgs apps, Inc (Formerly </w:t>
        </w:r>
      </w:ins>
      <w:del w:id="4" w:author="Marga Adan" w:date="2014-07-19T05:01:00Z">
        <w:r w:rsidRPr="00C611E7" w:rsidDel="002C52E7">
          <w:rPr>
            <w:rFonts w:ascii="Times New Roman" w:hAnsi="Times New Roman"/>
            <w:sz w:val="24"/>
            <w:szCs w:val="24"/>
          </w:rPr>
          <w:delText>(xxx)</w:delText>
        </w:r>
      </w:del>
      <w:ins w:id="5" w:author="Marga Adan" w:date="2014-07-19T05:01:00Z">
        <w:r w:rsidR="002C52E7">
          <w:rPr>
            <w:rFonts w:ascii="Times New Roman" w:hAnsi="Times New Roman"/>
            <w:sz w:val="24"/>
            <w:szCs w:val="24"/>
          </w:rPr>
          <w:t>appWings, Inc</w:t>
        </w:r>
      </w:ins>
      <w:r w:rsidRPr="00C611E7">
        <w:rPr>
          <w:rFonts w:ascii="Times New Roman" w:hAnsi="Times New Roman"/>
          <w:sz w:val="24"/>
          <w:szCs w:val="24"/>
        </w:rPr>
        <w:t>.</w:t>
      </w:r>
      <w:ins w:id="6" w:author="Marga Adan" w:date="2019-06-06T12:50:00Z">
        <w:r w:rsidR="00340A83">
          <w:rPr>
            <w:rFonts w:ascii="Times New Roman" w:hAnsi="Times New Roman"/>
            <w:sz w:val="24"/>
            <w:szCs w:val="24"/>
          </w:rPr>
          <w:t>)</w:t>
        </w:r>
      </w:ins>
      <w:r w:rsidRPr="00C611E7">
        <w:rPr>
          <w:rFonts w:ascii="Times New Roman" w:hAnsi="Times New Roman"/>
          <w:sz w:val="24"/>
          <w:szCs w:val="24"/>
        </w:rPr>
        <w:t xml:space="preserve"> Your use of and access to </w:t>
      </w:r>
      <w:del w:id="7" w:author="Marga Adan" w:date="2014-07-19T05:01:00Z">
        <w:r w:rsidRPr="00C611E7" w:rsidDel="002C52E7">
          <w:rPr>
            <w:rFonts w:ascii="Times New Roman" w:hAnsi="Times New Roman"/>
            <w:sz w:val="24"/>
            <w:szCs w:val="24"/>
          </w:rPr>
          <w:delText>(xxx)</w:delText>
        </w:r>
      </w:del>
      <w:ins w:id="8" w:author="Marga Adan" w:date="2014-07-19T05:01:00Z">
        <w:r w:rsidR="002C52E7">
          <w:rPr>
            <w:rFonts w:ascii="Times New Roman" w:hAnsi="Times New Roman"/>
            <w:sz w:val="24"/>
            <w:szCs w:val="24"/>
          </w:rPr>
          <w:t>Sympies</w:t>
        </w:r>
      </w:ins>
      <w:r w:rsidRPr="00C611E7">
        <w:rPr>
          <w:rFonts w:ascii="Times New Roman" w:hAnsi="Times New Roman"/>
          <w:sz w:val="24"/>
          <w:szCs w:val="24"/>
        </w:rPr>
        <w:t xml:space="preserve"> website, the </w:t>
      </w:r>
      <w:del w:id="9" w:author="Marga Adan" w:date="2014-07-19T05:01:00Z">
        <w:r w:rsidRPr="00C611E7" w:rsidDel="002C52E7">
          <w:rPr>
            <w:rFonts w:ascii="Times New Roman" w:hAnsi="Times New Roman"/>
            <w:sz w:val="24"/>
            <w:szCs w:val="24"/>
          </w:rPr>
          <w:delText>(xxx)</w:delText>
        </w:r>
      </w:del>
      <w:ins w:id="10" w:author="Marga Adan" w:date="2014-07-19T05:01:00Z">
        <w:r w:rsidR="002C52E7">
          <w:rPr>
            <w:rFonts w:ascii="Times New Roman" w:hAnsi="Times New Roman"/>
            <w:sz w:val="24"/>
            <w:szCs w:val="24"/>
          </w:rPr>
          <w:t>Sympies</w:t>
        </w:r>
      </w:ins>
      <w:r w:rsidRPr="00C611E7">
        <w:rPr>
          <w:rFonts w:ascii="Times New Roman" w:hAnsi="Times New Roman"/>
          <w:sz w:val="24"/>
          <w:szCs w:val="24"/>
        </w:rPr>
        <w:t xml:space="preserve"> service, or any applications (including mobile applications) made available by </w:t>
      </w:r>
      <w:del w:id="11" w:author="Marga Adan" w:date="2014-07-19T05:02:00Z">
        <w:r w:rsidRPr="00C611E7" w:rsidDel="002C52E7">
          <w:rPr>
            <w:rFonts w:ascii="Times New Roman" w:hAnsi="Times New Roman"/>
            <w:sz w:val="24"/>
            <w:szCs w:val="24"/>
          </w:rPr>
          <w:delText>(xxx)</w:delText>
        </w:r>
      </w:del>
      <w:del w:id="12" w:author="Marga Adan" w:date="2019-06-06T12:51:00Z">
        <w:r w:rsidRPr="00C611E7" w:rsidDel="00340A83">
          <w:rPr>
            <w:rFonts w:ascii="Times New Roman" w:hAnsi="Times New Roman"/>
            <w:sz w:val="24"/>
            <w:szCs w:val="24"/>
          </w:rPr>
          <w:delText xml:space="preserve"> </w:delText>
        </w:r>
      </w:del>
      <w:ins w:id="13"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(together, </w:t>
      </w:r>
      <w:r w:rsidR="00526DB1" w:rsidRPr="00C611E7">
        <w:rPr>
          <w:rFonts w:ascii="Times New Roman" w:hAnsi="Times New Roman"/>
          <w:sz w:val="24"/>
          <w:szCs w:val="24"/>
        </w:rPr>
        <w:t>“Service”</w:t>
      </w:r>
      <w:r w:rsidRPr="00C611E7">
        <w:rPr>
          <w:rFonts w:ascii="Times New Roman" w:hAnsi="Times New Roman"/>
          <w:sz w:val="24"/>
          <w:szCs w:val="24"/>
        </w:rPr>
        <w:t xml:space="preserve">) are governed by the following terms of use (“Terms”). These Terms of Use affect your legal rights and obligations. By </w:t>
      </w:r>
      <w:r w:rsidR="00526DB1" w:rsidRPr="00C611E7">
        <w:rPr>
          <w:rFonts w:ascii="Times New Roman" w:hAnsi="Times New Roman"/>
          <w:sz w:val="24"/>
          <w:szCs w:val="24"/>
        </w:rPr>
        <w:t xml:space="preserve">using the service, you agree to comply with and to be bound by these Terms. Otherwise, do not access or use the Service. </w:t>
      </w:r>
    </w:p>
    <w:p w:rsidR="00526DB1" w:rsidRPr="00C611E7" w:rsidRDefault="00526DB1" w:rsidP="00CC42BE">
      <w:pPr>
        <w:jc w:val="both"/>
        <w:rPr>
          <w:rFonts w:ascii="Times New Roman" w:hAnsi="Times New Roman"/>
          <w:sz w:val="24"/>
          <w:szCs w:val="24"/>
        </w:rPr>
      </w:pPr>
      <w:r w:rsidRPr="00C611E7">
        <w:rPr>
          <w:rFonts w:ascii="Times New Roman" w:hAnsi="Times New Roman"/>
          <w:sz w:val="24"/>
          <w:szCs w:val="24"/>
        </w:rPr>
        <w:t xml:space="preserve">Changes may be made upon these terms at </w:t>
      </w:r>
      <w:ins w:id="14" w:author="Marga Adan" w:date="2019-06-06T12:52:00Z">
        <w:r w:rsidR="00340A83">
          <w:rPr>
            <w:rFonts w:ascii="Times New Roman" w:hAnsi="Times New Roman"/>
            <w:sz w:val="24"/>
            <w:szCs w:val="24"/>
          </w:rPr>
          <w:t xml:space="preserve">the sole discretion of </w:t>
        </w:r>
      </w:ins>
      <w:del w:id="15" w:author="Marga Adan" w:date="2014-07-19T05:02:00Z">
        <w:r w:rsidRPr="00C611E7" w:rsidDel="002C52E7">
          <w:rPr>
            <w:rFonts w:ascii="Times New Roman" w:hAnsi="Times New Roman"/>
            <w:sz w:val="24"/>
            <w:szCs w:val="24"/>
          </w:rPr>
          <w:delText>(xxx’s)</w:delText>
        </w:r>
      </w:del>
      <w:del w:id="16" w:author="Marga Adan" w:date="2019-06-06T12:51:00Z">
        <w:r w:rsidRPr="00C611E7" w:rsidDel="00340A83">
          <w:rPr>
            <w:rFonts w:ascii="Times New Roman" w:hAnsi="Times New Roman"/>
            <w:sz w:val="24"/>
            <w:szCs w:val="24"/>
          </w:rPr>
          <w:delText xml:space="preserve"> </w:delText>
        </w:r>
      </w:del>
      <w:ins w:id="17" w:author="Marga Adan" w:date="2019-06-06T12:51:00Z">
        <w:r w:rsidR="00340A83">
          <w:rPr>
            <w:rFonts w:ascii="Times New Roman" w:hAnsi="Times New Roman"/>
            <w:sz w:val="24"/>
            <w:szCs w:val="24"/>
          </w:rPr>
          <w:t xml:space="preserve">M2Mrgs apps, Inc. </w:t>
        </w:r>
      </w:ins>
      <w:ins w:id="18" w:author="Marga Adan" w:date="2019-06-06T12:52:00Z">
        <w:r w:rsidR="00340A83">
          <w:rPr>
            <w:rFonts w:ascii="Times New Roman" w:hAnsi="Times New Roman"/>
            <w:sz w:val="24"/>
            <w:szCs w:val="24"/>
          </w:rPr>
          <w:t xml:space="preserve">and you will be immediately bound thereby upon posting through the service. You are responsible for referring to the Service on an ongoing basis to </w:t>
        </w:r>
      </w:ins>
      <w:del w:id="19" w:author="Marga Adan" w:date="2019-06-06T12:50:00Z">
        <w:r w:rsidRPr="00C611E7" w:rsidDel="00340A83">
          <w:rPr>
            <w:rFonts w:ascii="Times New Roman" w:hAnsi="Times New Roman"/>
            <w:sz w:val="24"/>
            <w:szCs w:val="24"/>
          </w:rPr>
          <w:delText>sole discretion and you will be immediately bound thereby upon posting through the Service. You are responsible for referring to the Service on an ongoing basis to keep up with o</w:delText>
        </w:r>
      </w:del>
      <w:ins w:id="20" w:author="Marga Adan" w:date="2019-06-06T12:53:00Z">
        <w:r w:rsidR="00340A83">
          <w:rPr>
            <w:rFonts w:ascii="Times New Roman" w:hAnsi="Times New Roman"/>
            <w:sz w:val="24"/>
            <w:szCs w:val="24"/>
          </w:rPr>
          <w:t>keep up with o</w:t>
        </w:r>
      </w:ins>
      <w:r w:rsidRPr="00C611E7">
        <w:rPr>
          <w:rFonts w:ascii="Times New Roman" w:hAnsi="Times New Roman"/>
          <w:sz w:val="24"/>
          <w:szCs w:val="24"/>
        </w:rPr>
        <w:t xml:space="preserve">ur terms and fully understand the use of </w:t>
      </w:r>
      <w:del w:id="21" w:author="Marga Adan" w:date="2014-07-19T05:02:00Z">
        <w:r w:rsidRPr="00C611E7" w:rsidDel="002C52E7">
          <w:rPr>
            <w:rFonts w:ascii="Times New Roman" w:hAnsi="Times New Roman"/>
            <w:sz w:val="24"/>
            <w:szCs w:val="24"/>
          </w:rPr>
          <w:delText>(xxx)</w:delText>
        </w:r>
      </w:del>
      <w:ins w:id="22" w:author="Marga Adan" w:date="2014-07-19T05:02:00Z">
        <w:r w:rsidR="002C52E7">
          <w:rPr>
            <w:rFonts w:ascii="Times New Roman" w:hAnsi="Times New Roman"/>
            <w:sz w:val="24"/>
            <w:szCs w:val="24"/>
          </w:rPr>
          <w:t>Sympies</w:t>
        </w:r>
      </w:ins>
      <w:r w:rsidRPr="00C611E7">
        <w:rPr>
          <w:rFonts w:ascii="Times New Roman" w:hAnsi="Times New Roman"/>
          <w:sz w:val="24"/>
          <w:szCs w:val="24"/>
        </w:rPr>
        <w:t xml:space="preserve">. </w:t>
      </w:r>
    </w:p>
    <w:p w:rsidR="00C611E7" w:rsidRDefault="00C611E7" w:rsidP="00CC42BE">
      <w:pPr>
        <w:jc w:val="both"/>
        <w:rPr>
          <w:rFonts w:ascii="Times New Roman" w:hAnsi="Times New Roman"/>
          <w:b/>
          <w:sz w:val="24"/>
          <w:szCs w:val="24"/>
        </w:rPr>
      </w:pPr>
    </w:p>
    <w:p w:rsidR="00526DB1" w:rsidRPr="00C611E7" w:rsidRDefault="00B8503C" w:rsidP="00340A83">
      <w:pPr>
        <w:jc w:val="both"/>
        <w:outlineLvl w:val="0"/>
        <w:rPr>
          <w:rFonts w:ascii="Times New Roman" w:hAnsi="Times New Roman"/>
          <w:b/>
          <w:sz w:val="24"/>
          <w:szCs w:val="24"/>
        </w:rPr>
      </w:pPr>
      <w:r w:rsidRPr="00C611E7">
        <w:rPr>
          <w:rFonts w:ascii="Times New Roman" w:hAnsi="Times New Roman"/>
          <w:b/>
          <w:sz w:val="24"/>
          <w:szCs w:val="24"/>
        </w:rPr>
        <w:t>I. PRIVACY</w:t>
      </w:r>
      <w:r w:rsidR="009A4C6C" w:rsidRPr="00C611E7">
        <w:rPr>
          <w:rFonts w:ascii="Times New Roman" w:hAnsi="Times New Roman"/>
          <w:b/>
          <w:sz w:val="24"/>
          <w:szCs w:val="24"/>
        </w:rPr>
        <w:t xml:space="preserve"> POLICY</w:t>
      </w:r>
    </w:p>
    <w:p w:rsidR="009A4C6C" w:rsidRPr="00C611E7" w:rsidRDefault="000B0B72" w:rsidP="00340A83">
      <w:pPr>
        <w:jc w:val="both"/>
        <w:outlineLvl w:val="0"/>
        <w:rPr>
          <w:rFonts w:ascii="Times New Roman" w:hAnsi="Times New Roman"/>
          <w:sz w:val="24"/>
          <w:szCs w:val="24"/>
          <w:u w:val="single"/>
        </w:rPr>
      </w:pPr>
      <w:r w:rsidRPr="00C611E7">
        <w:rPr>
          <w:rFonts w:ascii="Times New Roman" w:hAnsi="Times New Roman"/>
          <w:sz w:val="24"/>
          <w:szCs w:val="24"/>
          <w:u w:val="single"/>
        </w:rPr>
        <w:t>A. What information we collect</w:t>
      </w:r>
    </w:p>
    <w:p w:rsidR="000B0B72" w:rsidRPr="00C611E7" w:rsidRDefault="000B0B72" w:rsidP="00CC42BE">
      <w:pPr>
        <w:jc w:val="both"/>
        <w:rPr>
          <w:rFonts w:ascii="Times New Roman" w:hAnsi="Times New Roman"/>
          <w:sz w:val="24"/>
          <w:szCs w:val="24"/>
        </w:rPr>
      </w:pPr>
      <w:r w:rsidRPr="00C611E7">
        <w:rPr>
          <w:rFonts w:ascii="Times New Roman" w:hAnsi="Times New Roman"/>
          <w:sz w:val="24"/>
          <w:szCs w:val="24"/>
        </w:rPr>
        <w:tab/>
        <w:t xml:space="preserve">The information we collect from you which can include your name, age, </w:t>
      </w:r>
      <w:r w:rsidR="00645105" w:rsidRPr="00C611E7">
        <w:rPr>
          <w:rFonts w:ascii="Times New Roman" w:hAnsi="Times New Roman"/>
          <w:sz w:val="24"/>
          <w:szCs w:val="24"/>
        </w:rPr>
        <w:t xml:space="preserve">mobile number, country, </w:t>
      </w:r>
      <w:r w:rsidRPr="00C611E7">
        <w:rPr>
          <w:rFonts w:ascii="Times New Roman" w:hAnsi="Times New Roman"/>
          <w:sz w:val="24"/>
          <w:szCs w:val="24"/>
        </w:rPr>
        <w:t>profi</w:t>
      </w:r>
      <w:r w:rsidR="00645105" w:rsidRPr="00C611E7">
        <w:rPr>
          <w:rFonts w:ascii="Times New Roman" w:hAnsi="Times New Roman"/>
          <w:sz w:val="24"/>
          <w:szCs w:val="24"/>
        </w:rPr>
        <w:t>le photo, email address you use</w:t>
      </w:r>
      <w:r w:rsidRPr="00C611E7">
        <w:rPr>
          <w:rFonts w:ascii="Times New Roman" w:hAnsi="Times New Roman"/>
          <w:sz w:val="24"/>
          <w:szCs w:val="24"/>
        </w:rPr>
        <w:t xml:space="preserve"> to sign up and other information you may pr</w:t>
      </w:r>
      <w:r w:rsidR="00AB76C6" w:rsidRPr="00C611E7">
        <w:rPr>
          <w:rFonts w:ascii="Times New Roman" w:hAnsi="Times New Roman"/>
          <w:sz w:val="24"/>
          <w:szCs w:val="24"/>
        </w:rPr>
        <w:t xml:space="preserve">ovide us allows you to log into our </w:t>
      </w:r>
      <w:r w:rsidRPr="00C611E7">
        <w:rPr>
          <w:rFonts w:ascii="Times New Roman" w:hAnsi="Times New Roman"/>
          <w:sz w:val="24"/>
          <w:szCs w:val="24"/>
        </w:rPr>
        <w:t>Site or Application and helps us to provide our Services to you</w:t>
      </w:r>
      <w:r w:rsidR="00645105" w:rsidRPr="00C611E7">
        <w:rPr>
          <w:rFonts w:ascii="Times New Roman" w:hAnsi="Times New Roman"/>
          <w:sz w:val="24"/>
          <w:szCs w:val="24"/>
        </w:rPr>
        <w:t>.</w:t>
      </w:r>
    </w:p>
    <w:p w:rsidR="00B8503C" w:rsidRPr="00C611E7" w:rsidRDefault="000B0B72" w:rsidP="00CC42BE">
      <w:pPr>
        <w:jc w:val="both"/>
        <w:rPr>
          <w:rFonts w:ascii="Times New Roman" w:hAnsi="Times New Roman"/>
          <w:sz w:val="24"/>
          <w:szCs w:val="24"/>
        </w:rPr>
      </w:pPr>
      <w:r w:rsidRPr="00C611E7">
        <w:rPr>
          <w:rFonts w:ascii="Times New Roman" w:hAnsi="Times New Roman"/>
          <w:sz w:val="24"/>
          <w:szCs w:val="24"/>
        </w:rPr>
        <w:tab/>
      </w:r>
      <w:r w:rsidR="00B8503C" w:rsidRPr="00C611E7">
        <w:rPr>
          <w:rFonts w:ascii="Times New Roman" w:hAnsi="Times New Roman"/>
          <w:sz w:val="24"/>
          <w:szCs w:val="24"/>
        </w:rPr>
        <w:t xml:space="preserve">Other than the information you provide us, we may also collect those which you may give us permission to obtain; for </w:t>
      </w:r>
      <w:proofErr w:type="gramStart"/>
      <w:r w:rsidR="00B8503C" w:rsidRPr="00C611E7">
        <w:rPr>
          <w:rFonts w:ascii="Times New Roman" w:hAnsi="Times New Roman"/>
          <w:sz w:val="24"/>
          <w:szCs w:val="24"/>
        </w:rPr>
        <w:t>example</w:t>
      </w:r>
      <w:proofErr w:type="gramEnd"/>
      <w:r w:rsidR="00B8503C" w:rsidRPr="00C611E7">
        <w:rPr>
          <w:rFonts w:ascii="Times New Roman" w:hAnsi="Times New Roman"/>
          <w:sz w:val="24"/>
          <w:szCs w:val="24"/>
        </w:rPr>
        <w:t xml:space="preserve"> when you permit us to connect to your other accounts (Facebook, Instagram, Twitter etc.), depending on your </w:t>
      </w:r>
      <w:r w:rsidR="009F06F2" w:rsidRPr="00C611E7">
        <w:rPr>
          <w:rFonts w:ascii="Times New Roman" w:hAnsi="Times New Roman"/>
          <w:sz w:val="24"/>
          <w:szCs w:val="24"/>
        </w:rPr>
        <w:t xml:space="preserve">privacy settings </w:t>
      </w:r>
      <w:r w:rsidR="00B8503C" w:rsidRPr="00C611E7">
        <w:rPr>
          <w:rFonts w:ascii="Times New Roman" w:hAnsi="Times New Roman"/>
          <w:sz w:val="24"/>
          <w:szCs w:val="24"/>
        </w:rPr>
        <w:t>in these accounts.</w:t>
      </w:r>
    </w:p>
    <w:p w:rsidR="00B8503C" w:rsidRPr="00C611E7" w:rsidRDefault="00B8503C" w:rsidP="00CC42BE">
      <w:pPr>
        <w:jc w:val="both"/>
        <w:rPr>
          <w:rFonts w:ascii="Times New Roman" w:hAnsi="Times New Roman"/>
          <w:sz w:val="24"/>
          <w:szCs w:val="24"/>
        </w:rPr>
      </w:pPr>
      <w:r w:rsidRPr="00C611E7">
        <w:rPr>
          <w:rFonts w:ascii="Times New Roman" w:hAnsi="Times New Roman"/>
          <w:sz w:val="24"/>
          <w:szCs w:val="24"/>
        </w:rPr>
        <w:tab/>
        <w:t xml:space="preserve"> We also collect information from your use of the Service such as your activities while logged in, the length of time you are logged in, pages</w:t>
      </w:r>
      <w:r w:rsidR="00645105" w:rsidRPr="00C611E7">
        <w:rPr>
          <w:rFonts w:ascii="Times New Roman" w:hAnsi="Times New Roman"/>
          <w:sz w:val="24"/>
          <w:szCs w:val="24"/>
        </w:rPr>
        <w:t>, links</w:t>
      </w:r>
      <w:r w:rsidRPr="00C611E7">
        <w:rPr>
          <w:rFonts w:ascii="Times New Roman" w:hAnsi="Times New Roman"/>
          <w:sz w:val="24"/>
          <w:szCs w:val="24"/>
        </w:rPr>
        <w:t xml:space="preserve"> and other user accounts you visit and the friends you invite to use the Service. We may use cookies, web beacons, and other automated devices to collect information about you when you visit our S</w:t>
      </w:r>
      <w:r w:rsidR="00645105" w:rsidRPr="00C611E7">
        <w:rPr>
          <w:rFonts w:ascii="Times New Roman" w:hAnsi="Times New Roman"/>
          <w:sz w:val="24"/>
          <w:szCs w:val="24"/>
        </w:rPr>
        <w:t>ite or Application and use our S</w:t>
      </w:r>
      <w:r w:rsidRPr="00C611E7">
        <w:rPr>
          <w:rFonts w:ascii="Times New Roman" w:hAnsi="Times New Roman"/>
          <w:sz w:val="24"/>
          <w:szCs w:val="24"/>
        </w:rPr>
        <w:t>ervice</w:t>
      </w:r>
      <w:r w:rsidR="00DE51F3" w:rsidRPr="00C611E7">
        <w:rPr>
          <w:rFonts w:ascii="Times New Roman" w:hAnsi="Times New Roman"/>
          <w:sz w:val="24"/>
          <w:szCs w:val="24"/>
        </w:rPr>
        <w:t>.</w:t>
      </w:r>
    </w:p>
    <w:p w:rsidR="00DE51F3" w:rsidRPr="00C611E7" w:rsidRDefault="00DE51F3" w:rsidP="00340A83">
      <w:pPr>
        <w:jc w:val="both"/>
        <w:outlineLvl w:val="0"/>
        <w:rPr>
          <w:rFonts w:ascii="Times New Roman" w:hAnsi="Times New Roman"/>
          <w:sz w:val="24"/>
          <w:szCs w:val="24"/>
          <w:u w:val="single"/>
        </w:rPr>
      </w:pPr>
      <w:r w:rsidRPr="00C611E7">
        <w:rPr>
          <w:rFonts w:ascii="Times New Roman" w:hAnsi="Times New Roman"/>
          <w:sz w:val="24"/>
          <w:szCs w:val="24"/>
          <w:u w:val="single"/>
        </w:rPr>
        <w:t>B. How we use the information we collect</w:t>
      </w:r>
    </w:p>
    <w:p w:rsidR="00DE51F3" w:rsidRPr="00C611E7" w:rsidRDefault="00DE51F3" w:rsidP="00CC42BE">
      <w:pPr>
        <w:jc w:val="both"/>
        <w:rPr>
          <w:rFonts w:ascii="Times New Roman" w:hAnsi="Times New Roman"/>
          <w:sz w:val="24"/>
          <w:szCs w:val="24"/>
        </w:rPr>
      </w:pPr>
      <w:r w:rsidRPr="00C611E7">
        <w:rPr>
          <w:rFonts w:ascii="Times New Roman" w:hAnsi="Times New Roman"/>
          <w:sz w:val="24"/>
          <w:szCs w:val="24"/>
        </w:rPr>
        <w:tab/>
        <w:t>We use the information we collect from you for the following purposes:</w:t>
      </w:r>
    </w:p>
    <w:p w:rsidR="00DE51F3" w:rsidRPr="00C611E7" w:rsidRDefault="00DE51F3"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To provide our Service and products to you, to inform you of any concerns about your account and other customer service purposes.</w:t>
      </w:r>
    </w:p>
    <w:p w:rsidR="00DE51F3" w:rsidRPr="00C611E7" w:rsidRDefault="00DE51F3"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To send you updates or newsletters and marketing materials in relation to our latest activities and changes made to the Service.</w:t>
      </w:r>
    </w:p>
    <w:p w:rsidR="00DE51F3" w:rsidRPr="00C611E7" w:rsidRDefault="00DE51F3"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To help you and your frie</w:t>
      </w:r>
      <w:r w:rsidR="008709E8" w:rsidRPr="00C611E7">
        <w:rPr>
          <w:rFonts w:ascii="Times New Roman" w:hAnsi="Times New Roman"/>
          <w:sz w:val="24"/>
          <w:szCs w:val="24"/>
        </w:rPr>
        <w:t xml:space="preserve">nds connect, find each other and update each other. </w:t>
      </w:r>
    </w:p>
    <w:p w:rsidR="00DE51F3" w:rsidRPr="00C611E7" w:rsidRDefault="00DE51F3"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 xml:space="preserve">To respond </w:t>
      </w:r>
      <w:r w:rsidR="00E85261" w:rsidRPr="00C611E7">
        <w:rPr>
          <w:rFonts w:ascii="Times New Roman" w:hAnsi="Times New Roman"/>
          <w:sz w:val="24"/>
          <w:szCs w:val="24"/>
        </w:rPr>
        <w:t>to your queries and comments.</w:t>
      </w:r>
    </w:p>
    <w:p w:rsidR="00E85261" w:rsidRPr="00C611E7" w:rsidRDefault="00D74622" w:rsidP="00340A83">
      <w:pPr>
        <w:jc w:val="both"/>
        <w:outlineLvl w:val="0"/>
        <w:rPr>
          <w:rFonts w:ascii="Times New Roman" w:hAnsi="Times New Roman"/>
          <w:sz w:val="24"/>
          <w:szCs w:val="24"/>
          <w:u w:val="single"/>
        </w:rPr>
      </w:pPr>
      <w:r w:rsidRPr="00C611E7">
        <w:rPr>
          <w:rFonts w:ascii="Times New Roman" w:hAnsi="Times New Roman"/>
          <w:sz w:val="24"/>
          <w:szCs w:val="24"/>
          <w:u w:val="single"/>
        </w:rPr>
        <w:t>C. When and How we share information received</w:t>
      </w:r>
    </w:p>
    <w:p w:rsidR="00D74622" w:rsidRPr="00C611E7" w:rsidRDefault="00D74622" w:rsidP="00CC42BE">
      <w:pPr>
        <w:jc w:val="both"/>
        <w:rPr>
          <w:rFonts w:ascii="Times New Roman" w:hAnsi="Times New Roman"/>
          <w:sz w:val="24"/>
          <w:szCs w:val="24"/>
        </w:rPr>
      </w:pPr>
      <w:r w:rsidRPr="00C611E7">
        <w:rPr>
          <w:rFonts w:ascii="Times New Roman" w:hAnsi="Times New Roman"/>
          <w:sz w:val="24"/>
          <w:szCs w:val="24"/>
        </w:rPr>
        <w:tab/>
      </w:r>
      <w:r w:rsidR="00141912" w:rsidRPr="00C611E7">
        <w:rPr>
          <w:rFonts w:ascii="Times New Roman" w:hAnsi="Times New Roman"/>
          <w:sz w:val="24"/>
          <w:szCs w:val="24"/>
        </w:rPr>
        <w:t>We do not sell, rent or trade our user’s personally identifiable information. We also do not disclose personally identifiable information about users to third parties for marketing purposes. However, we may disclose information for the following purposes:</w:t>
      </w:r>
    </w:p>
    <w:p w:rsidR="00141912" w:rsidRPr="00C611E7" w:rsidRDefault="00141912" w:rsidP="0092282C">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 xml:space="preserve">To other </w:t>
      </w:r>
      <w:del w:id="23" w:author="Marga Adan" w:date="2014-07-19T05:04:00Z">
        <w:r w:rsidRPr="00C611E7" w:rsidDel="002C52E7">
          <w:rPr>
            <w:rFonts w:ascii="Times New Roman" w:hAnsi="Times New Roman"/>
            <w:sz w:val="24"/>
            <w:szCs w:val="24"/>
          </w:rPr>
          <w:delText>(xxx)</w:delText>
        </w:r>
      </w:del>
      <w:ins w:id="24" w:author="Marga Adan" w:date="2014-07-19T05:04:00Z">
        <w:r w:rsidR="002C52E7">
          <w:rPr>
            <w:rFonts w:ascii="Times New Roman" w:hAnsi="Times New Roman"/>
            <w:sz w:val="24"/>
            <w:szCs w:val="24"/>
          </w:rPr>
          <w:t>Sympies</w:t>
        </w:r>
      </w:ins>
      <w:r w:rsidRPr="00C611E7">
        <w:rPr>
          <w:rFonts w:ascii="Times New Roman" w:hAnsi="Times New Roman"/>
          <w:sz w:val="24"/>
          <w:szCs w:val="24"/>
        </w:rPr>
        <w:t xml:space="preserve"> users. Certain information will be shared and allowed for viewing to other </w:t>
      </w:r>
      <w:del w:id="25" w:author="Marga Adan" w:date="2014-07-19T05:04:00Z">
        <w:r w:rsidRPr="00C611E7" w:rsidDel="002C52E7">
          <w:rPr>
            <w:rFonts w:ascii="Times New Roman" w:hAnsi="Times New Roman"/>
            <w:sz w:val="24"/>
            <w:szCs w:val="24"/>
          </w:rPr>
          <w:delText>(xxx)</w:delText>
        </w:r>
      </w:del>
      <w:ins w:id="26" w:author="Marga Adan" w:date="2014-07-19T05:04:00Z">
        <w:r w:rsidR="002C52E7">
          <w:rPr>
            <w:rFonts w:ascii="Times New Roman" w:hAnsi="Times New Roman"/>
            <w:sz w:val="24"/>
            <w:szCs w:val="24"/>
          </w:rPr>
          <w:t>Sympies</w:t>
        </w:r>
      </w:ins>
      <w:r w:rsidRPr="00C611E7">
        <w:rPr>
          <w:rFonts w:ascii="Times New Roman" w:hAnsi="Times New Roman"/>
          <w:sz w:val="24"/>
          <w:szCs w:val="24"/>
        </w:rPr>
        <w:t xml:space="preserve"> users.</w:t>
      </w:r>
      <w:r w:rsidR="0092282C" w:rsidRPr="00C611E7">
        <w:rPr>
          <w:rFonts w:ascii="Times New Roman" w:hAnsi="Times New Roman"/>
          <w:sz w:val="24"/>
          <w:szCs w:val="24"/>
        </w:rPr>
        <w:t xml:space="preserve"> </w:t>
      </w:r>
      <w:r w:rsidRPr="00C611E7">
        <w:rPr>
          <w:rFonts w:ascii="Times New Roman" w:hAnsi="Times New Roman"/>
          <w:sz w:val="24"/>
          <w:szCs w:val="24"/>
        </w:rPr>
        <w:t xml:space="preserve">Your name and profile picture may be viewed by any </w:t>
      </w:r>
      <w:del w:id="27" w:author="Marga Adan" w:date="2014-07-19T05:04:00Z">
        <w:r w:rsidRPr="00C611E7" w:rsidDel="002C52E7">
          <w:rPr>
            <w:rFonts w:ascii="Times New Roman" w:hAnsi="Times New Roman"/>
            <w:sz w:val="24"/>
            <w:szCs w:val="24"/>
          </w:rPr>
          <w:delText>(xxx)</w:delText>
        </w:r>
      </w:del>
      <w:ins w:id="28" w:author="Marga Adan" w:date="2014-07-19T05:04:00Z">
        <w:r w:rsidR="002C52E7">
          <w:rPr>
            <w:rFonts w:ascii="Times New Roman" w:hAnsi="Times New Roman"/>
            <w:sz w:val="24"/>
            <w:szCs w:val="24"/>
          </w:rPr>
          <w:t>Sympies</w:t>
        </w:r>
      </w:ins>
      <w:r w:rsidRPr="00C611E7">
        <w:rPr>
          <w:rFonts w:ascii="Times New Roman" w:hAnsi="Times New Roman"/>
          <w:sz w:val="24"/>
          <w:szCs w:val="24"/>
        </w:rPr>
        <w:t xml:space="preserve"> user. </w:t>
      </w:r>
    </w:p>
    <w:p w:rsidR="00141912" w:rsidRPr="00C611E7" w:rsidRDefault="00B95EE2"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Your posts may be viewed</w:t>
      </w:r>
      <w:r w:rsidR="0092282C" w:rsidRPr="00C611E7">
        <w:rPr>
          <w:rFonts w:ascii="Times New Roman" w:hAnsi="Times New Roman"/>
          <w:sz w:val="24"/>
          <w:szCs w:val="24"/>
        </w:rPr>
        <w:t xml:space="preserve"> publicly or privately (</w:t>
      </w:r>
      <w:r w:rsidRPr="00C611E7">
        <w:rPr>
          <w:rFonts w:ascii="Times New Roman" w:hAnsi="Times New Roman"/>
          <w:sz w:val="24"/>
          <w:szCs w:val="24"/>
        </w:rPr>
        <w:t>only among chosen users</w:t>
      </w:r>
      <w:r w:rsidR="0092282C" w:rsidRPr="00C611E7">
        <w:rPr>
          <w:rFonts w:ascii="Times New Roman" w:hAnsi="Times New Roman"/>
          <w:sz w:val="24"/>
          <w:szCs w:val="24"/>
        </w:rPr>
        <w:t>)</w:t>
      </w:r>
      <w:r w:rsidRPr="00C611E7">
        <w:rPr>
          <w:rFonts w:ascii="Times New Roman" w:hAnsi="Times New Roman"/>
          <w:sz w:val="24"/>
          <w:szCs w:val="24"/>
        </w:rPr>
        <w:t xml:space="preserve">, </w:t>
      </w:r>
      <w:r w:rsidR="0092282C" w:rsidRPr="00C611E7">
        <w:rPr>
          <w:rFonts w:ascii="Times New Roman" w:hAnsi="Times New Roman"/>
          <w:sz w:val="24"/>
          <w:szCs w:val="24"/>
        </w:rPr>
        <w:t>depending</w:t>
      </w:r>
      <w:r w:rsidRPr="00C611E7">
        <w:rPr>
          <w:rFonts w:ascii="Times New Roman" w:hAnsi="Times New Roman"/>
          <w:sz w:val="24"/>
          <w:szCs w:val="24"/>
        </w:rPr>
        <w:t xml:space="preserve"> on your privacy settings.</w:t>
      </w:r>
    </w:p>
    <w:p w:rsidR="00B95EE2" w:rsidRPr="00C611E7" w:rsidRDefault="00B95EE2"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We may disclose the information we collect from you to our affiliates or subsidiaries, which are also bound by the terms herein set forth.</w:t>
      </w:r>
    </w:p>
    <w:p w:rsidR="00B95EE2" w:rsidRPr="00C611E7" w:rsidRDefault="00B95EE2"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lastRenderedPageBreak/>
        <w:t>We may disclose the information we collect from you to third party vendors, service providers, contractors or agents who perform functions on our behalf. We warrant that these third parties shall maintain the confidentiality, security and integrity of personally identifiable information and shall use such information only for the purposes for which they are engaged.</w:t>
      </w:r>
    </w:p>
    <w:p w:rsidR="00B95EE2" w:rsidRPr="00C611E7" w:rsidRDefault="00B95EE2"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In case of business transfers such as mergers and acquisitions with another company, we may transfer the information we collect to the acquiring company.</w:t>
      </w:r>
    </w:p>
    <w:p w:rsidR="00B95EE2" w:rsidRPr="00C611E7" w:rsidRDefault="00B95EE2"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We may disclose the information we collect from you in order to comply with the law, any judicial proceeding, court order, or other legal process e.g. to comply with a subpoena.</w:t>
      </w:r>
    </w:p>
    <w:p w:rsidR="00B95EE2" w:rsidRPr="00C611E7" w:rsidRDefault="00D56E4A"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 xml:space="preserve">We may also disclose the information we collect from you when we find it necessary to aid in any investigation, to prevent or take action in any illegal activity, suspected fraud and situations which involves potential threat to the safety of any person, or to address any violations of our Terms or Use. </w:t>
      </w:r>
    </w:p>
    <w:p w:rsidR="00D56E4A" w:rsidRPr="00C611E7" w:rsidRDefault="00D56E4A" w:rsidP="00340A83">
      <w:pPr>
        <w:jc w:val="both"/>
        <w:outlineLvl w:val="0"/>
        <w:rPr>
          <w:rFonts w:ascii="Times New Roman" w:hAnsi="Times New Roman"/>
          <w:sz w:val="24"/>
          <w:szCs w:val="24"/>
          <w:u w:val="single"/>
        </w:rPr>
      </w:pPr>
      <w:r w:rsidRPr="00C611E7">
        <w:rPr>
          <w:rFonts w:ascii="Times New Roman" w:hAnsi="Times New Roman"/>
          <w:sz w:val="24"/>
          <w:szCs w:val="24"/>
          <w:u w:val="single"/>
        </w:rPr>
        <w:t>D. The choices you are equipped with.</w:t>
      </w:r>
    </w:p>
    <w:p w:rsidR="00D56E4A" w:rsidRPr="00C611E7" w:rsidRDefault="00D56E4A" w:rsidP="00CC42BE">
      <w:pPr>
        <w:jc w:val="both"/>
        <w:rPr>
          <w:rFonts w:ascii="Times New Roman" w:hAnsi="Times New Roman"/>
          <w:sz w:val="24"/>
          <w:szCs w:val="24"/>
        </w:rPr>
      </w:pPr>
      <w:r w:rsidRPr="00C611E7">
        <w:rPr>
          <w:rFonts w:ascii="Times New Roman" w:hAnsi="Times New Roman"/>
          <w:sz w:val="24"/>
          <w:szCs w:val="24"/>
        </w:rPr>
        <w:tab/>
        <w:t xml:space="preserve">Use and access of our Service equips you with choices you may make </w:t>
      </w:r>
      <w:r w:rsidR="00143145" w:rsidRPr="00C611E7">
        <w:rPr>
          <w:rFonts w:ascii="Times New Roman" w:hAnsi="Times New Roman"/>
          <w:sz w:val="24"/>
          <w:szCs w:val="24"/>
        </w:rPr>
        <w:t>allowing you more control over your experience with our Service. Thus, you can:</w:t>
      </w:r>
    </w:p>
    <w:p w:rsidR="00143145" w:rsidRPr="00C611E7" w:rsidRDefault="00143145"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Access and change your information in the profile page any time;</w:t>
      </w:r>
    </w:p>
    <w:p w:rsidR="00143145" w:rsidRPr="00C611E7" w:rsidRDefault="00143145"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Choose whether your profile page is available to search engines or can be found using your email address;</w:t>
      </w:r>
    </w:p>
    <w:p w:rsidR="00143145" w:rsidRPr="00C611E7" w:rsidRDefault="00143145"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 xml:space="preserve">Close or deactivate your account anytime. Information already collected before deactivation will be stored and may still be viewed upon activation but information and notifications during the deactivation period may not be retrieved. </w:t>
      </w:r>
    </w:p>
    <w:p w:rsidR="000A0A3B" w:rsidRPr="00C611E7" w:rsidRDefault="00143145" w:rsidP="00CC42BE">
      <w:pPr>
        <w:pStyle w:val="ColorfulList-Accent1"/>
        <w:numPr>
          <w:ilvl w:val="0"/>
          <w:numId w:val="1"/>
        </w:numPr>
        <w:jc w:val="both"/>
        <w:rPr>
          <w:rFonts w:ascii="Times New Roman" w:hAnsi="Times New Roman"/>
          <w:sz w:val="24"/>
          <w:szCs w:val="24"/>
        </w:rPr>
      </w:pPr>
      <w:r w:rsidRPr="00C611E7">
        <w:rPr>
          <w:rFonts w:ascii="Times New Roman" w:hAnsi="Times New Roman"/>
          <w:sz w:val="24"/>
          <w:szCs w:val="24"/>
        </w:rPr>
        <w:t>Provide us with yo</w:t>
      </w:r>
      <w:r w:rsidR="000A0A3B" w:rsidRPr="00C611E7">
        <w:rPr>
          <w:rFonts w:ascii="Times New Roman" w:hAnsi="Times New Roman"/>
          <w:sz w:val="24"/>
          <w:szCs w:val="24"/>
        </w:rPr>
        <w:t>ur location settings for</w:t>
      </w:r>
      <w:r w:rsidRPr="00C611E7">
        <w:rPr>
          <w:rFonts w:ascii="Times New Roman" w:hAnsi="Times New Roman"/>
          <w:sz w:val="24"/>
          <w:szCs w:val="24"/>
        </w:rPr>
        <w:t xml:space="preserve"> features</w:t>
      </w:r>
      <w:r w:rsidR="000A0A3B" w:rsidRPr="00C611E7">
        <w:rPr>
          <w:rFonts w:ascii="Times New Roman" w:hAnsi="Times New Roman"/>
          <w:sz w:val="24"/>
          <w:szCs w:val="24"/>
        </w:rPr>
        <w:t xml:space="preserve"> of our services</w:t>
      </w:r>
      <w:r w:rsidRPr="00C611E7">
        <w:rPr>
          <w:rFonts w:ascii="Times New Roman" w:hAnsi="Times New Roman"/>
          <w:sz w:val="24"/>
          <w:szCs w:val="24"/>
        </w:rPr>
        <w:t xml:space="preserve"> that would require it. </w:t>
      </w:r>
    </w:p>
    <w:p w:rsidR="00C611E7" w:rsidRDefault="00C611E7" w:rsidP="00CC42BE">
      <w:pPr>
        <w:jc w:val="both"/>
        <w:rPr>
          <w:rFonts w:ascii="Times New Roman" w:hAnsi="Times New Roman"/>
          <w:b/>
          <w:sz w:val="24"/>
          <w:szCs w:val="24"/>
        </w:rPr>
      </w:pPr>
    </w:p>
    <w:p w:rsidR="00143145" w:rsidRPr="00C611E7" w:rsidRDefault="007A3841" w:rsidP="00340A83">
      <w:pPr>
        <w:jc w:val="both"/>
        <w:outlineLvl w:val="0"/>
        <w:rPr>
          <w:rFonts w:ascii="Times New Roman" w:hAnsi="Times New Roman"/>
          <w:b/>
          <w:sz w:val="24"/>
          <w:szCs w:val="24"/>
        </w:rPr>
      </w:pPr>
      <w:r w:rsidRPr="00C611E7">
        <w:rPr>
          <w:rFonts w:ascii="Times New Roman" w:hAnsi="Times New Roman"/>
          <w:b/>
          <w:sz w:val="24"/>
          <w:szCs w:val="24"/>
        </w:rPr>
        <w:t xml:space="preserve">II. </w:t>
      </w:r>
      <w:r w:rsidR="00D81F31" w:rsidRPr="00C611E7">
        <w:rPr>
          <w:rFonts w:ascii="Times New Roman" w:hAnsi="Times New Roman"/>
          <w:b/>
          <w:sz w:val="24"/>
          <w:szCs w:val="24"/>
        </w:rPr>
        <w:t>BASIC TERMS</w:t>
      </w:r>
    </w:p>
    <w:p w:rsidR="000A0A3B" w:rsidRPr="00C611E7" w:rsidRDefault="00ED33F9" w:rsidP="00340A83">
      <w:pPr>
        <w:jc w:val="both"/>
        <w:outlineLvl w:val="0"/>
        <w:rPr>
          <w:rFonts w:ascii="Times New Roman" w:hAnsi="Times New Roman"/>
          <w:sz w:val="24"/>
          <w:szCs w:val="24"/>
          <w:u w:val="single"/>
        </w:rPr>
      </w:pPr>
      <w:r w:rsidRPr="00C611E7">
        <w:rPr>
          <w:rFonts w:ascii="Times New Roman" w:hAnsi="Times New Roman"/>
          <w:sz w:val="24"/>
          <w:szCs w:val="24"/>
          <w:u w:val="single"/>
        </w:rPr>
        <w:t xml:space="preserve">A. Using </w:t>
      </w:r>
      <w:del w:id="29" w:author="Marga Adan" w:date="2014-07-19T05:05:00Z">
        <w:r w:rsidRPr="00C611E7" w:rsidDel="002C52E7">
          <w:rPr>
            <w:rFonts w:ascii="Times New Roman" w:hAnsi="Times New Roman"/>
            <w:sz w:val="24"/>
            <w:szCs w:val="24"/>
            <w:u w:val="single"/>
          </w:rPr>
          <w:delText>(xxx)</w:delText>
        </w:r>
      </w:del>
      <w:ins w:id="30" w:author="Marga Adan" w:date="2014-07-19T05:05:00Z">
        <w:r w:rsidR="002C52E7">
          <w:rPr>
            <w:rFonts w:ascii="Times New Roman" w:hAnsi="Times New Roman"/>
            <w:sz w:val="24"/>
            <w:szCs w:val="24"/>
            <w:u w:val="single"/>
          </w:rPr>
          <w:t>Sympies</w:t>
        </w:r>
      </w:ins>
    </w:p>
    <w:p w:rsidR="00ED33F9" w:rsidRDefault="00ED33F9" w:rsidP="00CC42BE">
      <w:pPr>
        <w:jc w:val="both"/>
        <w:rPr>
          <w:rFonts w:ascii="Times New Roman" w:hAnsi="Times New Roman"/>
          <w:sz w:val="24"/>
          <w:szCs w:val="24"/>
        </w:rPr>
      </w:pPr>
      <w:r w:rsidRPr="00C611E7">
        <w:rPr>
          <w:rFonts w:ascii="Times New Roman" w:hAnsi="Times New Roman"/>
          <w:sz w:val="24"/>
          <w:szCs w:val="24"/>
        </w:rPr>
        <w:tab/>
      </w:r>
      <w:r w:rsidR="00211432" w:rsidRPr="00C611E7">
        <w:rPr>
          <w:rFonts w:ascii="Times New Roman" w:hAnsi="Times New Roman"/>
          <w:sz w:val="24"/>
          <w:szCs w:val="24"/>
        </w:rPr>
        <w:t>We grant you a limited, non-exclusive, non-transferable, and revocable license to use our Service and products. However, y</w:t>
      </w:r>
      <w:r w:rsidRPr="00C611E7">
        <w:rPr>
          <w:rFonts w:ascii="Times New Roman" w:hAnsi="Times New Roman"/>
          <w:sz w:val="24"/>
          <w:szCs w:val="24"/>
        </w:rPr>
        <w:t xml:space="preserve">ou may use our Service only if you can form a binding contract with </w:t>
      </w:r>
      <w:del w:id="31" w:author="Marga Adan" w:date="2014-07-19T05:06:00Z">
        <w:r w:rsidRPr="00C611E7" w:rsidDel="002C52E7">
          <w:rPr>
            <w:rFonts w:ascii="Times New Roman" w:hAnsi="Times New Roman"/>
            <w:sz w:val="24"/>
            <w:szCs w:val="24"/>
          </w:rPr>
          <w:delText>(xxx)</w:delText>
        </w:r>
      </w:del>
      <w:ins w:id="32" w:author="Marga Adan" w:date="2019-06-06T12:54:00Z">
        <w:r w:rsidR="00F01D5A">
          <w:rPr>
            <w:rFonts w:ascii="Times New Roman" w:hAnsi="Times New Roman"/>
            <w:sz w:val="24"/>
            <w:szCs w:val="24"/>
          </w:rPr>
          <w:t>M2Mrgs apps, Inc.</w:t>
        </w:r>
      </w:ins>
      <w:r w:rsidRPr="00C611E7">
        <w:rPr>
          <w:rFonts w:ascii="Times New Roman" w:hAnsi="Times New Roman"/>
          <w:sz w:val="24"/>
          <w:szCs w:val="24"/>
        </w:rPr>
        <w:t xml:space="preserve">, and only in compliance with these Terms and all applicable laws. In creating your </w:t>
      </w:r>
      <w:del w:id="33" w:author="Marga Adan" w:date="2014-07-19T05:06:00Z">
        <w:r w:rsidRPr="00C611E7" w:rsidDel="002C52E7">
          <w:rPr>
            <w:rFonts w:ascii="Times New Roman" w:hAnsi="Times New Roman"/>
            <w:sz w:val="24"/>
            <w:szCs w:val="24"/>
          </w:rPr>
          <w:delText>(xxx)</w:delText>
        </w:r>
      </w:del>
      <w:ins w:id="34" w:author="Marga Adan" w:date="2014-07-19T05:06:00Z">
        <w:r w:rsidR="002C52E7">
          <w:rPr>
            <w:rFonts w:ascii="Times New Roman" w:hAnsi="Times New Roman"/>
            <w:sz w:val="24"/>
            <w:szCs w:val="24"/>
          </w:rPr>
          <w:t>Sympies</w:t>
        </w:r>
      </w:ins>
      <w:r w:rsidRPr="00C611E7">
        <w:rPr>
          <w:rFonts w:ascii="Times New Roman" w:hAnsi="Times New Roman"/>
          <w:sz w:val="24"/>
          <w:szCs w:val="24"/>
        </w:rPr>
        <w:t xml:space="preserve"> account with us, we require you to provide us with acc</w:t>
      </w:r>
      <w:r w:rsidR="00211432" w:rsidRPr="00C611E7">
        <w:rPr>
          <w:rFonts w:ascii="Times New Roman" w:hAnsi="Times New Roman"/>
          <w:sz w:val="24"/>
          <w:szCs w:val="24"/>
        </w:rPr>
        <w:t>urate and complete information</w:t>
      </w:r>
      <w:r w:rsidR="00CF2712">
        <w:rPr>
          <w:rFonts w:ascii="Times New Roman" w:hAnsi="Times New Roman"/>
          <w:sz w:val="24"/>
          <w:szCs w:val="24"/>
        </w:rPr>
        <w:t>, and to keep it updated,</w:t>
      </w:r>
      <w:r w:rsidR="00211432" w:rsidRPr="00C611E7">
        <w:rPr>
          <w:rFonts w:ascii="Times New Roman" w:hAnsi="Times New Roman"/>
          <w:sz w:val="24"/>
          <w:szCs w:val="24"/>
        </w:rPr>
        <w:t xml:space="preserve"> but you</w:t>
      </w:r>
      <w:r w:rsidRPr="00C611E7">
        <w:rPr>
          <w:rFonts w:ascii="Times New Roman" w:hAnsi="Times New Roman"/>
          <w:sz w:val="24"/>
          <w:szCs w:val="24"/>
        </w:rPr>
        <w:t xml:space="preserve"> must</w:t>
      </w:r>
      <w:r w:rsidR="00211432" w:rsidRPr="00C611E7">
        <w:rPr>
          <w:rFonts w:ascii="Times New Roman" w:hAnsi="Times New Roman"/>
          <w:sz w:val="24"/>
          <w:szCs w:val="24"/>
        </w:rPr>
        <w:t xml:space="preserve"> be at least </w:t>
      </w:r>
      <w:del w:id="35" w:author="Marga Adan" w:date="2014-07-19T05:06:00Z">
        <w:r w:rsidRPr="00C611E7" w:rsidDel="002C52E7">
          <w:rPr>
            <w:rFonts w:ascii="Times New Roman" w:hAnsi="Times New Roman"/>
            <w:sz w:val="24"/>
            <w:szCs w:val="24"/>
          </w:rPr>
          <w:delText xml:space="preserve">13 </w:delText>
        </w:r>
      </w:del>
      <w:ins w:id="36" w:author="Marga Adan" w:date="2014-07-19T05:06:00Z">
        <w:r w:rsidR="002C52E7" w:rsidRPr="00C611E7">
          <w:rPr>
            <w:rFonts w:ascii="Times New Roman" w:hAnsi="Times New Roman"/>
            <w:sz w:val="24"/>
            <w:szCs w:val="24"/>
          </w:rPr>
          <w:t>1</w:t>
        </w:r>
        <w:r w:rsidR="002C52E7">
          <w:rPr>
            <w:rFonts w:ascii="Times New Roman" w:hAnsi="Times New Roman"/>
            <w:sz w:val="24"/>
            <w:szCs w:val="24"/>
          </w:rPr>
          <w:t>8</w:t>
        </w:r>
        <w:r w:rsidR="002C52E7" w:rsidRPr="00C611E7">
          <w:rPr>
            <w:rFonts w:ascii="Times New Roman" w:hAnsi="Times New Roman"/>
            <w:sz w:val="24"/>
            <w:szCs w:val="24"/>
          </w:rPr>
          <w:t xml:space="preserve"> </w:t>
        </w:r>
      </w:ins>
      <w:r w:rsidRPr="00C611E7">
        <w:rPr>
          <w:rFonts w:ascii="Times New Roman" w:hAnsi="Times New Roman"/>
          <w:sz w:val="24"/>
          <w:szCs w:val="24"/>
        </w:rPr>
        <w:t xml:space="preserve">years old to use the Service. </w:t>
      </w:r>
    </w:p>
    <w:p w:rsidR="00CF2712" w:rsidRPr="00C611E7" w:rsidRDefault="00CF2712" w:rsidP="00CC42BE">
      <w:pPr>
        <w:jc w:val="both"/>
        <w:rPr>
          <w:rFonts w:ascii="Times New Roman" w:hAnsi="Times New Roman"/>
          <w:sz w:val="24"/>
          <w:szCs w:val="24"/>
        </w:rPr>
      </w:pPr>
      <w:r>
        <w:rPr>
          <w:rFonts w:ascii="Times New Roman" w:hAnsi="Times New Roman"/>
          <w:sz w:val="24"/>
          <w:szCs w:val="24"/>
        </w:rPr>
        <w:tab/>
      </w:r>
      <w:r w:rsidRPr="00CF2712">
        <w:rPr>
          <w:rFonts w:ascii="Times New Roman" w:hAnsi="Times New Roman"/>
          <w:sz w:val="24"/>
          <w:szCs w:val="24"/>
          <w:lang w:val="en-US"/>
        </w:rPr>
        <w:t>You are solely responsible for maintaining the confiden</w:t>
      </w:r>
      <w:r>
        <w:rPr>
          <w:rFonts w:ascii="Times New Roman" w:hAnsi="Times New Roman"/>
          <w:sz w:val="24"/>
          <w:szCs w:val="24"/>
          <w:lang w:val="en-US"/>
        </w:rPr>
        <w:t>tiality and security of your a</w:t>
      </w:r>
      <w:r w:rsidRPr="00CF2712">
        <w:rPr>
          <w:rFonts w:ascii="Times New Roman" w:hAnsi="Times New Roman"/>
          <w:sz w:val="24"/>
          <w:szCs w:val="24"/>
          <w:lang w:val="en-US"/>
        </w:rPr>
        <w:t>ccount and for all activities</w:t>
      </w:r>
      <w:r>
        <w:rPr>
          <w:rFonts w:ascii="Times New Roman" w:hAnsi="Times New Roman"/>
          <w:sz w:val="24"/>
          <w:szCs w:val="24"/>
          <w:lang w:val="en-US"/>
        </w:rPr>
        <w:t xml:space="preserve"> that occur on or through your a</w:t>
      </w:r>
      <w:r w:rsidRPr="00CF2712">
        <w:rPr>
          <w:rFonts w:ascii="Times New Roman" w:hAnsi="Times New Roman"/>
          <w:sz w:val="24"/>
          <w:szCs w:val="24"/>
          <w:lang w:val="en-US"/>
        </w:rPr>
        <w:t xml:space="preserve">ccount, and you agree to immediately notify </w:t>
      </w:r>
      <w:r>
        <w:rPr>
          <w:rFonts w:ascii="Times New Roman" w:hAnsi="Times New Roman"/>
          <w:sz w:val="24"/>
          <w:szCs w:val="24"/>
          <w:lang w:val="en-US"/>
        </w:rPr>
        <w:t>us</w:t>
      </w:r>
      <w:r w:rsidRPr="00CF2712">
        <w:rPr>
          <w:rFonts w:ascii="Times New Roman" w:hAnsi="Times New Roman"/>
          <w:sz w:val="24"/>
          <w:szCs w:val="24"/>
          <w:lang w:val="en-US"/>
        </w:rPr>
        <w:t xml:space="preserve"> of any security breach of your </w:t>
      </w:r>
      <w:r>
        <w:rPr>
          <w:rFonts w:ascii="Times New Roman" w:hAnsi="Times New Roman"/>
          <w:sz w:val="24"/>
          <w:szCs w:val="24"/>
          <w:lang w:val="en-US"/>
        </w:rPr>
        <w:t>a</w:t>
      </w:r>
      <w:r w:rsidRPr="00CF2712">
        <w:rPr>
          <w:rFonts w:ascii="Times New Roman" w:hAnsi="Times New Roman"/>
          <w:sz w:val="24"/>
          <w:szCs w:val="24"/>
          <w:lang w:val="en-US"/>
        </w:rPr>
        <w:t xml:space="preserve">ccount. </w:t>
      </w:r>
      <w:del w:id="37" w:author="Marga Adan" w:date="2014-07-19T05:07:00Z">
        <w:r w:rsidDel="002C52E7">
          <w:rPr>
            <w:rFonts w:ascii="Times New Roman" w:hAnsi="Times New Roman"/>
            <w:sz w:val="24"/>
            <w:szCs w:val="24"/>
            <w:lang w:val="en-US"/>
          </w:rPr>
          <w:delText>(xxx)</w:delText>
        </w:r>
      </w:del>
      <w:del w:id="38" w:author="Marga Adan" w:date="2019-06-06T12:51:00Z">
        <w:r w:rsidRPr="00CF2712" w:rsidDel="00340A83">
          <w:rPr>
            <w:rFonts w:ascii="Times New Roman" w:hAnsi="Times New Roman"/>
            <w:sz w:val="24"/>
            <w:szCs w:val="24"/>
            <w:lang w:val="en-US"/>
          </w:rPr>
          <w:delText xml:space="preserve"> </w:delText>
        </w:r>
      </w:del>
      <w:ins w:id="39" w:author="Marga Adan" w:date="2019-06-06T12:51:00Z">
        <w:r w:rsidR="00340A83">
          <w:rPr>
            <w:rFonts w:ascii="Times New Roman" w:hAnsi="Times New Roman"/>
            <w:sz w:val="24"/>
            <w:szCs w:val="24"/>
            <w:lang w:val="en-US"/>
          </w:rPr>
          <w:t xml:space="preserve">M2Mrgs apps, Inc. </w:t>
        </w:r>
      </w:ins>
      <w:r w:rsidRPr="00CF2712">
        <w:rPr>
          <w:rFonts w:ascii="Times New Roman" w:hAnsi="Times New Roman"/>
          <w:sz w:val="24"/>
          <w:szCs w:val="24"/>
          <w:lang w:val="en-US"/>
        </w:rPr>
        <w:t xml:space="preserve">shall not be responsible for any losses arising out of the unauthorized use of your </w:t>
      </w:r>
      <w:r>
        <w:rPr>
          <w:rFonts w:ascii="Times New Roman" w:hAnsi="Times New Roman"/>
          <w:sz w:val="24"/>
          <w:szCs w:val="24"/>
          <w:lang w:val="en-US"/>
        </w:rPr>
        <w:t>a</w:t>
      </w:r>
      <w:r w:rsidRPr="00CF2712">
        <w:rPr>
          <w:rFonts w:ascii="Times New Roman" w:hAnsi="Times New Roman"/>
          <w:sz w:val="24"/>
          <w:szCs w:val="24"/>
          <w:lang w:val="en-US"/>
        </w:rPr>
        <w:t>ccount.</w:t>
      </w:r>
    </w:p>
    <w:p w:rsidR="00211432" w:rsidRPr="00C611E7" w:rsidRDefault="00211432" w:rsidP="00340A83">
      <w:pPr>
        <w:jc w:val="both"/>
        <w:outlineLvl w:val="0"/>
        <w:rPr>
          <w:rFonts w:ascii="Times New Roman" w:hAnsi="Times New Roman"/>
          <w:sz w:val="24"/>
          <w:szCs w:val="24"/>
          <w:u w:val="single"/>
        </w:rPr>
      </w:pPr>
      <w:r w:rsidRPr="00C611E7">
        <w:rPr>
          <w:rFonts w:ascii="Times New Roman" w:hAnsi="Times New Roman"/>
          <w:sz w:val="24"/>
          <w:szCs w:val="24"/>
          <w:u w:val="single"/>
        </w:rPr>
        <w:t>B. Posting and Content</w:t>
      </w:r>
    </w:p>
    <w:p w:rsidR="00211432" w:rsidRPr="00C611E7" w:rsidRDefault="00211432" w:rsidP="00CC42BE">
      <w:pPr>
        <w:jc w:val="both"/>
        <w:rPr>
          <w:rFonts w:ascii="Times New Roman" w:hAnsi="Times New Roman"/>
          <w:sz w:val="24"/>
          <w:szCs w:val="24"/>
        </w:rPr>
      </w:pPr>
      <w:r w:rsidRPr="00C611E7">
        <w:rPr>
          <w:rFonts w:ascii="Times New Roman" w:hAnsi="Times New Roman"/>
          <w:sz w:val="24"/>
          <w:szCs w:val="24"/>
        </w:rPr>
        <w:tab/>
      </w:r>
      <w:r w:rsidR="006A5074" w:rsidRPr="00C611E7">
        <w:rPr>
          <w:rFonts w:ascii="Times New Roman" w:hAnsi="Times New Roman"/>
          <w:sz w:val="24"/>
          <w:szCs w:val="24"/>
        </w:rPr>
        <w:t xml:space="preserve">You are allowed to post content which may include photos, comments, links and other materials (referred to herein as “User Content”) and </w:t>
      </w:r>
      <w:r w:rsidR="00701D8C" w:rsidRPr="00C611E7">
        <w:rPr>
          <w:rFonts w:ascii="Times New Roman" w:hAnsi="Times New Roman"/>
          <w:sz w:val="24"/>
          <w:szCs w:val="24"/>
        </w:rPr>
        <w:t xml:space="preserve">you affirm, represent, and warrant that you own or have the necessary licenses, rights, consents, and permissions to publish User Content you submit. You understand that </w:t>
      </w:r>
      <w:del w:id="40" w:author="Marga Adan" w:date="2014-07-19T05:07:00Z">
        <w:r w:rsidR="00701D8C" w:rsidRPr="00C611E7" w:rsidDel="002C52E7">
          <w:rPr>
            <w:rFonts w:ascii="Times New Roman" w:hAnsi="Times New Roman"/>
            <w:sz w:val="24"/>
            <w:szCs w:val="24"/>
          </w:rPr>
          <w:delText>(xxx)</w:delText>
        </w:r>
      </w:del>
      <w:del w:id="41" w:author="Marga Adan" w:date="2019-06-06T12:51:00Z">
        <w:r w:rsidR="00701D8C" w:rsidRPr="00C611E7" w:rsidDel="00340A83">
          <w:rPr>
            <w:rFonts w:ascii="Times New Roman" w:hAnsi="Times New Roman"/>
            <w:sz w:val="24"/>
            <w:szCs w:val="24"/>
          </w:rPr>
          <w:delText xml:space="preserve"> </w:delText>
        </w:r>
      </w:del>
      <w:ins w:id="42" w:author="Marga Adan" w:date="2019-06-06T12:51:00Z">
        <w:r w:rsidR="00340A83">
          <w:rPr>
            <w:rFonts w:ascii="Times New Roman" w:hAnsi="Times New Roman"/>
            <w:sz w:val="24"/>
            <w:szCs w:val="24"/>
          </w:rPr>
          <w:t xml:space="preserve">M2Mrgs apps, Inc. </w:t>
        </w:r>
      </w:ins>
      <w:r w:rsidR="00701D8C" w:rsidRPr="00C611E7">
        <w:rPr>
          <w:rFonts w:ascii="Times New Roman" w:hAnsi="Times New Roman"/>
          <w:sz w:val="24"/>
          <w:szCs w:val="24"/>
        </w:rPr>
        <w:t>does not guarantee confidentiality with respect to any User Content you submit and you</w:t>
      </w:r>
      <w:r w:rsidR="006A5074" w:rsidRPr="00C611E7">
        <w:rPr>
          <w:rFonts w:ascii="Times New Roman" w:hAnsi="Times New Roman"/>
          <w:sz w:val="24"/>
          <w:szCs w:val="24"/>
        </w:rPr>
        <w:t xml:space="preserve"> shall retain all rights in and shall be solely responsible for the User Content you post in </w:t>
      </w:r>
      <w:del w:id="43" w:author="Marga Adan" w:date="2014-07-19T05:07:00Z">
        <w:r w:rsidR="006A5074" w:rsidRPr="00C611E7" w:rsidDel="002C52E7">
          <w:rPr>
            <w:rFonts w:ascii="Times New Roman" w:hAnsi="Times New Roman"/>
            <w:sz w:val="24"/>
            <w:szCs w:val="24"/>
          </w:rPr>
          <w:delText>(xxx)</w:delText>
        </w:r>
      </w:del>
      <w:ins w:id="44" w:author="Marga Adan" w:date="2014-07-19T05:07:00Z">
        <w:r w:rsidR="002C52E7">
          <w:rPr>
            <w:rFonts w:ascii="Times New Roman" w:hAnsi="Times New Roman"/>
            <w:sz w:val="24"/>
            <w:szCs w:val="24"/>
          </w:rPr>
          <w:t>Sympies</w:t>
        </w:r>
      </w:ins>
      <w:r w:rsidR="006A5074" w:rsidRPr="00C611E7">
        <w:rPr>
          <w:rFonts w:ascii="Times New Roman" w:hAnsi="Times New Roman"/>
          <w:sz w:val="24"/>
          <w:szCs w:val="24"/>
        </w:rPr>
        <w:t>.</w:t>
      </w:r>
    </w:p>
    <w:p w:rsidR="006A5074" w:rsidRPr="00C611E7" w:rsidRDefault="006A5074" w:rsidP="00CC42BE">
      <w:pPr>
        <w:jc w:val="both"/>
        <w:rPr>
          <w:rFonts w:ascii="Times New Roman" w:hAnsi="Times New Roman"/>
          <w:sz w:val="24"/>
          <w:szCs w:val="24"/>
        </w:rPr>
      </w:pPr>
      <w:r w:rsidRPr="00C611E7">
        <w:rPr>
          <w:rFonts w:ascii="Times New Roman" w:hAnsi="Times New Roman"/>
          <w:sz w:val="24"/>
          <w:szCs w:val="24"/>
        </w:rPr>
        <w:tab/>
        <w:t xml:space="preserve">You grant </w:t>
      </w:r>
      <w:del w:id="45" w:author="Marga Adan" w:date="2014-07-19T05:10:00Z">
        <w:r w:rsidRPr="00C611E7" w:rsidDel="002C52E7">
          <w:rPr>
            <w:rFonts w:ascii="Times New Roman" w:hAnsi="Times New Roman"/>
            <w:sz w:val="24"/>
            <w:szCs w:val="24"/>
          </w:rPr>
          <w:delText>(</w:delText>
        </w:r>
      </w:del>
      <w:del w:id="46" w:author="Marga Adan" w:date="2014-07-19T05:08:00Z">
        <w:r w:rsidRPr="00C611E7" w:rsidDel="002C52E7">
          <w:rPr>
            <w:rFonts w:ascii="Times New Roman" w:hAnsi="Times New Roman"/>
            <w:sz w:val="24"/>
            <w:szCs w:val="24"/>
          </w:rPr>
          <w:delText>xxx</w:delText>
        </w:r>
      </w:del>
      <w:del w:id="47" w:author="Marga Adan" w:date="2014-07-19T05:10:00Z">
        <w:r w:rsidRPr="00C611E7" w:rsidDel="002C52E7">
          <w:rPr>
            <w:rFonts w:ascii="Times New Roman" w:hAnsi="Times New Roman"/>
            <w:sz w:val="24"/>
            <w:szCs w:val="24"/>
          </w:rPr>
          <w:delText>)</w:delText>
        </w:r>
      </w:del>
      <w:del w:id="48" w:author="Marga Adan" w:date="2019-06-06T12:51:00Z">
        <w:r w:rsidRPr="00C611E7" w:rsidDel="00340A83">
          <w:rPr>
            <w:rFonts w:ascii="Times New Roman" w:hAnsi="Times New Roman"/>
            <w:sz w:val="24"/>
            <w:szCs w:val="24"/>
          </w:rPr>
          <w:delText xml:space="preserve"> </w:delText>
        </w:r>
      </w:del>
      <w:ins w:id="49" w:author="Marga Adan" w:date="2019-06-06T12:51:00Z">
        <w:r w:rsidR="00340A83">
          <w:rPr>
            <w:rFonts w:ascii="Times New Roman" w:hAnsi="Times New Roman"/>
            <w:sz w:val="24"/>
            <w:szCs w:val="24"/>
          </w:rPr>
          <w:t xml:space="preserve">M2Mrgs apps, Inc. </w:t>
        </w:r>
      </w:ins>
      <w:r w:rsidR="00701D8C" w:rsidRPr="00C611E7">
        <w:rPr>
          <w:rFonts w:ascii="Times New Roman" w:hAnsi="Times New Roman"/>
          <w:sz w:val="24"/>
          <w:szCs w:val="24"/>
        </w:rPr>
        <w:t xml:space="preserve">(and its successors and affiliates) </w:t>
      </w:r>
      <w:r w:rsidRPr="00C611E7">
        <w:rPr>
          <w:rFonts w:ascii="Times New Roman" w:hAnsi="Times New Roman"/>
          <w:sz w:val="24"/>
          <w:szCs w:val="24"/>
        </w:rPr>
        <w:t xml:space="preserve">and its users a non-exclusive, royalty-free, transferable, sublicensable, worldwide license to use, store, display, </w:t>
      </w:r>
      <w:r w:rsidRPr="00C611E7">
        <w:rPr>
          <w:rFonts w:ascii="Times New Roman" w:hAnsi="Times New Roman"/>
          <w:sz w:val="24"/>
          <w:szCs w:val="24"/>
        </w:rPr>
        <w:lastRenderedPageBreak/>
        <w:t xml:space="preserve">reproduce, modify, create derivative works, perform and distribute your User Content on (xxx) for the purpose of operating, developing, providing and using the Service. </w:t>
      </w:r>
    </w:p>
    <w:p w:rsidR="00CF2712" w:rsidRDefault="006A5074" w:rsidP="00CC42BE">
      <w:pPr>
        <w:jc w:val="both"/>
        <w:rPr>
          <w:rFonts w:ascii="Times New Roman" w:hAnsi="Times New Roman"/>
          <w:sz w:val="24"/>
          <w:szCs w:val="24"/>
        </w:rPr>
      </w:pPr>
      <w:r w:rsidRPr="00C611E7">
        <w:rPr>
          <w:rFonts w:ascii="Times New Roman" w:hAnsi="Times New Roman"/>
          <w:sz w:val="24"/>
          <w:szCs w:val="24"/>
        </w:rPr>
        <w:tab/>
        <w:t xml:space="preserve">Nothing in these Terms shall restrict other legal rights </w:t>
      </w:r>
      <w:del w:id="50" w:author="Marga Adan" w:date="2014-07-19T05:09:00Z">
        <w:r w:rsidRPr="00C611E7" w:rsidDel="002C52E7">
          <w:rPr>
            <w:rFonts w:ascii="Times New Roman" w:hAnsi="Times New Roman"/>
            <w:sz w:val="24"/>
            <w:szCs w:val="24"/>
          </w:rPr>
          <w:delText>(xxx)</w:delText>
        </w:r>
      </w:del>
      <w:ins w:id="51"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 may have to User Content. We reserve the right to remove or modify User Content for any reason which includes User Content we deem </w:t>
      </w:r>
      <w:r w:rsidR="00B05D13" w:rsidRPr="00C611E7">
        <w:rPr>
          <w:rFonts w:ascii="Times New Roman" w:hAnsi="Times New Roman"/>
          <w:sz w:val="24"/>
          <w:szCs w:val="24"/>
        </w:rPr>
        <w:t>violates</w:t>
      </w:r>
      <w:r w:rsidRPr="00C611E7">
        <w:rPr>
          <w:rFonts w:ascii="Times New Roman" w:hAnsi="Times New Roman"/>
          <w:sz w:val="24"/>
          <w:szCs w:val="24"/>
        </w:rPr>
        <w:t xml:space="preserve"> these Terms and policies</w:t>
      </w:r>
      <w:r w:rsidR="00CF2712">
        <w:rPr>
          <w:rFonts w:ascii="Times New Roman" w:hAnsi="Times New Roman"/>
          <w:sz w:val="24"/>
          <w:szCs w:val="24"/>
        </w:rPr>
        <w:t>, including, but not limited to, those that:</w:t>
      </w:r>
    </w:p>
    <w:p w:rsidR="006A5074" w:rsidRDefault="00CF2712" w:rsidP="00CF2712">
      <w:pPr>
        <w:numPr>
          <w:ilvl w:val="0"/>
          <w:numId w:val="1"/>
        </w:numPr>
        <w:jc w:val="both"/>
        <w:rPr>
          <w:rFonts w:ascii="Times New Roman" w:hAnsi="Times New Roman"/>
          <w:sz w:val="24"/>
          <w:szCs w:val="24"/>
        </w:rPr>
      </w:pPr>
      <w:r>
        <w:rPr>
          <w:rFonts w:ascii="Times New Roman" w:hAnsi="Times New Roman"/>
          <w:sz w:val="24"/>
          <w:szCs w:val="24"/>
        </w:rPr>
        <w:t>Are libelous, defamatory or disparaging</w:t>
      </w:r>
    </w:p>
    <w:p w:rsidR="00C14369" w:rsidRDefault="00C14369" w:rsidP="00CF2712">
      <w:pPr>
        <w:numPr>
          <w:ilvl w:val="0"/>
          <w:numId w:val="1"/>
        </w:numPr>
        <w:jc w:val="both"/>
        <w:rPr>
          <w:rFonts w:ascii="Times New Roman" w:hAnsi="Times New Roman"/>
          <w:sz w:val="24"/>
          <w:szCs w:val="24"/>
        </w:rPr>
      </w:pPr>
      <w:r>
        <w:rPr>
          <w:rFonts w:ascii="Times New Roman" w:hAnsi="Times New Roman"/>
          <w:sz w:val="24"/>
          <w:szCs w:val="24"/>
        </w:rPr>
        <w:t xml:space="preserve">Promotes </w:t>
      </w:r>
      <w:r w:rsidRPr="00C14369">
        <w:rPr>
          <w:rFonts w:ascii="Times New Roman" w:hAnsi="Times New Roman"/>
          <w:sz w:val="24"/>
          <w:szCs w:val="24"/>
        </w:rPr>
        <w:t xml:space="preserve">nudity, pornography, </w:t>
      </w:r>
      <w:r>
        <w:rPr>
          <w:rFonts w:ascii="Times New Roman" w:hAnsi="Times New Roman"/>
          <w:sz w:val="24"/>
          <w:szCs w:val="24"/>
        </w:rPr>
        <w:t xml:space="preserve">or </w:t>
      </w:r>
      <w:r w:rsidRPr="00C14369">
        <w:rPr>
          <w:rFonts w:ascii="Times New Roman" w:hAnsi="Times New Roman"/>
          <w:sz w:val="24"/>
          <w:szCs w:val="24"/>
        </w:rPr>
        <w:t>obscenity</w:t>
      </w:r>
    </w:p>
    <w:p w:rsidR="00CF2712" w:rsidRDefault="00CF2712" w:rsidP="00CF2712">
      <w:pPr>
        <w:numPr>
          <w:ilvl w:val="0"/>
          <w:numId w:val="1"/>
        </w:numPr>
        <w:jc w:val="both"/>
        <w:rPr>
          <w:rFonts w:ascii="Times New Roman" w:hAnsi="Times New Roman"/>
          <w:sz w:val="24"/>
          <w:szCs w:val="24"/>
        </w:rPr>
      </w:pPr>
      <w:r>
        <w:rPr>
          <w:rFonts w:ascii="Times New Roman" w:hAnsi="Times New Roman"/>
          <w:sz w:val="24"/>
          <w:szCs w:val="24"/>
        </w:rPr>
        <w:t>Violate another’s copyright, trademark, or intellectual property</w:t>
      </w:r>
    </w:p>
    <w:p w:rsidR="00CF2712" w:rsidRDefault="00CF2712" w:rsidP="00CF2712">
      <w:pPr>
        <w:numPr>
          <w:ilvl w:val="0"/>
          <w:numId w:val="1"/>
        </w:numPr>
        <w:jc w:val="both"/>
        <w:rPr>
          <w:rFonts w:ascii="Times New Roman" w:hAnsi="Times New Roman"/>
          <w:sz w:val="24"/>
          <w:szCs w:val="24"/>
        </w:rPr>
      </w:pPr>
      <w:r>
        <w:rPr>
          <w:rFonts w:ascii="Times New Roman" w:hAnsi="Times New Roman"/>
          <w:sz w:val="24"/>
          <w:szCs w:val="24"/>
        </w:rPr>
        <w:t>Condone or promote illegal activity</w:t>
      </w:r>
    </w:p>
    <w:p w:rsidR="00CF2712" w:rsidRDefault="00CF2712" w:rsidP="00CF2712">
      <w:pPr>
        <w:numPr>
          <w:ilvl w:val="0"/>
          <w:numId w:val="1"/>
        </w:numPr>
        <w:jc w:val="both"/>
        <w:rPr>
          <w:rFonts w:ascii="Times New Roman" w:hAnsi="Times New Roman"/>
          <w:sz w:val="24"/>
          <w:szCs w:val="24"/>
        </w:rPr>
      </w:pPr>
      <w:r>
        <w:rPr>
          <w:rFonts w:ascii="Times New Roman" w:hAnsi="Times New Roman"/>
          <w:sz w:val="24"/>
          <w:szCs w:val="24"/>
        </w:rPr>
        <w:t>Are misleading, fraudulent or deceptive</w:t>
      </w:r>
    </w:p>
    <w:p w:rsidR="00CF2712" w:rsidRDefault="00CF2712" w:rsidP="00CF2712">
      <w:pPr>
        <w:numPr>
          <w:ilvl w:val="0"/>
          <w:numId w:val="1"/>
        </w:numPr>
        <w:jc w:val="both"/>
        <w:rPr>
          <w:rFonts w:ascii="Times New Roman" w:hAnsi="Times New Roman"/>
          <w:sz w:val="24"/>
          <w:szCs w:val="24"/>
        </w:rPr>
      </w:pPr>
      <w:r>
        <w:rPr>
          <w:rFonts w:ascii="Times New Roman" w:hAnsi="Times New Roman"/>
          <w:sz w:val="24"/>
          <w:szCs w:val="24"/>
        </w:rPr>
        <w:t>Use harsh, obscene, hateful or threatening language</w:t>
      </w:r>
    </w:p>
    <w:p w:rsidR="00CF2712" w:rsidRDefault="00CF2712" w:rsidP="00CF2712">
      <w:pPr>
        <w:numPr>
          <w:ilvl w:val="0"/>
          <w:numId w:val="1"/>
        </w:numPr>
        <w:jc w:val="both"/>
        <w:rPr>
          <w:rFonts w:ascii="Times New Roman" w:hAnsi="Times New Roman"/>
          <w:sz w:val="24"/>
          <w:szCs w:val="24"/>
        </w:rPr>
      </w:pPr>
      <w:r>
        <w:rPr>
          <w:rFonts w:ascii="Times New Roman" w:hAnsi="Times New Roman"/>
          <w:sz w:val="24"/>
          <w:szCs w:val="24"/>
        </w:rPr>
        <w:t>Are spam or intended to cause technical disruptions to this Service</w:t>
      </w:r>
    </w:p>
    <w:p w:rsidR="00CF2712" w:rsidRPr="00C611E7" w:rsidRDefault="00CF2712" w:rsidP="00CF2712">
      <w:pPr>
        <w:numPr>
          <w:ilvl w:val="0"/>
          <w:numId w:val="1"/>
        </w:numPr>
        <w:jc w:val="both"/>
        <w:rPr>
          <w:rFonts w:ascii="Times New Roman" w:hAnsi="Times New Roman"/>
          <w:sz w:val="24"/>
          <w:szCs w:val="24"/>
        </w:rPr>
      </w:pPr>
      <w:r>
        <w:rPr>
          <w:rFonts w:ascii="Times New Roman" w:hAnsi="Times New Roman"/>
          <w:sz w:val="24"/>
          <w:szCs w:val="24"/>
        </w:rPr>
        <w:t>Any comment that is off topic</w:t>
      </w:r>
    </w:p>
    <w:p w:rsidR="00B05D13" w:rsidRPr="00C611E7" w:rsidRDefault="00B05D13" w:rsidP="00CC42BE">
      <w:pPr>
        <w:jc w:val="both"/>
        <w:rPr>
          <w:rFonts w:ascii="Times New Roman" w:hAnsi="Times New Roman"/>
          <w:sz w:val="24"/>
          <w:szCs w:val="24"/>
        </w:rPr>
      </w:pPr>
      <w:r w:rsidRPr="00C611E7">
        <w:rPr>
          <w:rFonts w:ascii="Times New Roman" w:hAnsi="Times New Roman"/>
          <w:sz w:val="24"/>
          <w:szCs w:val="24"/>
        </w:rPr>
        <w:tab/>
      </w:r>
      <w:r w:rsidR="0081757E" w:rsidRPr="00C611E7">
        <w:rPr>
          <w:rFonts w:ascii="Times New Roman" w:hAnsi="Times New Roman"/>
          <w:sz w:val="24"/>
          <w:szCs w:val="24"/>
        </w:rPr>
        <w:t xml:space="preserve">By submitting User Content, you understand that </w:t>
      </w:r>
      <w:del w:id="52" w:author="Marga Adan" w:date="2014-07-19T05:09:00Z">
        <w:r w:rsidRPr="00C611E7" w:rsidDel="002C52E7">
          <w:rPr>
            <w:rFonts w:ascii="Times New Roman" w:hAnsi="Times New Roman"/>
            <w:sz w:val="24"/>
            <w:szCs w:val="24"/>
          </w:rPr>
          <w:delText>(xxx)</w:delText>
        </w:r>
      </w:del>
      <w:ins w:id="53" w:author="Marga Adan" w:date="2019-06-06T12:55:00Z">
        <w:r w:rsidR="00F01D5A" w:rsidRPr="00F01D5A">
          <w:rPr>
            <w:rFonts w:ascii="Times New Roman" w:hAnsi="Times New Roman"/>
            <w:sz w:val="24"/>
            <w:szCs w:val="24"/>
          </w:rPr>
          <w:t xml:space="preserve"> </w:t>
        </w:r>
        <w:r w:rsidR="00F01D5A">
          <w:rPr>
            <w:rFonts w:ascii="Times New Roman" w:hAnsi="Times New Roman"/>
            <w:sz w:val="24"/>
            <w:szCs w:val="24"/>
          </w:rPr>
          <w:t xml:space="preserve">M2Mrgs apps, Inc. </w:t>
        </w:r>
        <w:r w:rsidR="00F01D5A" w:rsidRPr="00C611E7">
          <w:rPr>
            <w:rFonts w:ascii="Times New Roman" w:hAnsi="Times New Roman"/>
            <w:sz w:val="24"/>
            <w:szCs w:val="24"/>
          </w:rPr>
          <w:t xml:space="preserve"> </w:t>
        </w:r>
      </w:ins>
      <w:ins w:id="54" w:author="Marga Adan" w:date="2014-07-19T05:09:00Z">
        <w:r w:rsidR="002C52E7">
          <w:rPr>
            <w:rFonts w:ascii="Times New Roman" w:hAnsi="Times New Roman"/>
            <w:sz w:val="24"/>
            <w:szCs w:val="24"/>
          </w:rPr>
          <w:t xml:space="preserve"> </w:t>
        </w:r>
      </w:ins>
      <w:r w:rsidRPr="00C611E7">
        <w:rPr>
          <w:rFonts w:ascii="Times New Roman" w:hAnsi="Times New Roman"/>
          <w:sz w:val="24"/>
          <w:szCs w:val="24"/>
        </w:rPr>
        <w:t xml:space="preserve"> has the right to retain your User Content for a commercially reasonable period of time for back-up, archiva</w:t>
      </w:r>
      <w:r w:rsidR="0081757E" w:rsidRPr="00C611E7">
        <w:rPr>
          <w:rFonts w:ascii="Times New Roman" w:hAnsi="Times New Roman"/>
          <w:sz w:val="24"/>
          <w:szCs w:val="24"/>
        </w:rPr>
        <w:t xml:space="preserve">l, or audit purposes after you remove of delete your User Content from the Service or after </w:t>
      </w:r>
      <w:r w:rsidRPr="00C611E7">
        <w:rPr>
          <w:rFonts w:ascii="Times New Roman" w:hAnsi="Times New Roman"/>
          <w:sz w:val="24"/>
          <w:szCs w:val="24"/>
        </w:rPr>
        <w:t xml:space="preserve">termination or deactivation of your </w:t>
      </w:r>
      <w:r w:rsidR="00CC42BE" w:rsidRPr="00C611E7">
        <w:rPr>
          <w:rFonts w:ascii="Times New Roman" w:hAnsi="Times New Roman"/>
          <w:sz w:val="24"/>
          <w:szCs w:val="24"/>
        </w:rPr>
        <w:t xml:space="preserve">account. Furthermore, </w:t>
      </w:r>
      <w:r w:rsidR="0081757E" w:rsidRPr="00C611E7">
        <w:rPr>
          <w:rFonts w:ascii="Times New Roman" w:hAnsi="Times New Roman"/>
          <w:sz w:val="24"/>
          <w:szCs w:val="24"/>
        </w:rPr>
        <w:t xml:space="preserve">you understand and agree that </w:t>
      </w:r>
      <w:del w:id="55" w:author="Marga Adan" w:date="2014-07-19T05:10:00Z">
        <w:r w:rsidR="00CC42BE" w:rsidRPr="00C611E7" w:rsidDel="00E3189E">
          <w:rPr>
            <w:rFonts w:ascii="Times New Roman" w:hAnsi="Times New Roman"/>
            <w:sz w:val="24"/>
            <w:szCs w:val="24"/>
          </w:rPr>
          <w:delText>(xxx)</w:delText>
        </w:r>
      </w:del>
      <w:del w:id="56" w:author="Marga Adan" w:date="2019-06-06T12:51:00Z">
        <w:r w:rsidR="0081757E" w:rsidRPr="00C611E7" w:rsidDel="00340A83">
          <w:rPr>
            <w:rFonts w:ascii="Times New Roman" w:hAnsi="Times New Roman"/>
            <w:sz w:val="24"/>
            <w:szCs w:val="24"/>
          </w:rPr>
          <w:delText xml:space="preserve"> </w:delText>
        </w:r>
      </w:del>
      <w:ins w:id="57" w:author="Marga Adan" w:date="2019-06-06T12:51:00Z">
        <w:r w:rsidR="00340A83">
          <w:rPr>
            <w:rFonts w:ascii="Times New Roman" w:hAnsi="Times New Roman"/>
            <w:sz w:val="24"/>
            <w:szCs w:val="24"/>
          </w:rPr>
          <w:t xml:space="preserve">M2Mrgs apps, Inc. </w:t>
        </w:r>
      </w:ins>
      <w:r w:rsidR="0081757E" w:rsidRPr="00C611E7">
        <w:rPr>
          <w:rFonts w:ascii="Times New Roman" w:hAnsi="Times New Roman"/>
          <w:sz w:val="24"/>
          <w:szCs w:val="24"/>
        </w:rPr>
        <w:t xml:space="preserve">may retain but not display, distribute, continue to use, reproduce, modify, create derivative works or perform, server copies of your User Content that have been removed of deleted except </w:t>
      </w:r>
      <w:r w:rsidR="00CC42BE" w:rsidRPr="00C611E7">
        <w:rPr>
          <w:rFonts w:ascii="Times New Roman" w:hAnsi="Times New Roman"/>
          <w:sz w:val="24"/>
          <w:szCs w:val="24"/>
        </w:rPr>
        <w:t xml:space="preserve">User Content that other users have stored or shared through </w:t>
      </w:r>
      <w:del w:id="58" w:author="Marga Adan" w:date="2014-07-19T05:11:00Z">
        <w:r w:rsidR="00CC42BE" w:rsidRPr="00C611E7" w:rsidDel="00E3189E">
          <w:rPr>
            <w:rFonts w:ascii="Times New Roman" w:hAnsi="Times New Roman"/>
            <w:sz w:val="24"/>
            <w:szCs w:val="24"/>
          </w:rPr>
          <w:delText>(xxx)</w:delText>
        </w:r>
      </w:del>
      <w:ins w:id="59" w:author="Marga Adan" w:date="2014-07-19T05:11:00Z">
        <w:r w:rsidR="00E3189E">
          <w:rPr>
            <w:rFonts w:ascii="Times New Roman" w:hAnsi="Times New Roman"/>
            <w:sz w:val="24"/>
            <w:szCs w:val="24"/>
          </w:rPr>
          <w:t>Sympies</w:t>
        </w:r>
      </w:ins>
      <w:r w:rsidR="00CC42BE" w:rsidRPr="00C611E7">
        <w:rPr>
          <w:rFonts w:ascii="Times New Roman" w:hAnsi="Times New Roman"/>
          <w:sz w:val="24"/>
          <w:szCs w:val="24"/>
        </w:rPr>
        <w:t>.</w:t>
      </w:r>
    </w:p>
    <w:p w:rsidR="00CC42BE" w:rsidRPr="00C611E7" w:rsidRDefault="00CC42BE" w:rsidP="00CC42BE">
      <w:pPr>
        <w:jc w:val="both"/>
        <w:rPr>
          <w:rFonts w:ascii="Times New Roman" w:hAnsi="Times New Roman"/>
          <w:sz w:val="24"/>
          <w:szCs w:val="24"/>
        </w:rPr>
      </w:pPr>
      <w:r w:rsidRPr="00C611E7">
        <w:rPr>
          <w:rFonts w:ascii="Times New Roman" w:hAnsi="Times New Roman"/>
          <w:sz w:val="24"/>
          <w:szCs w:val="24"/>
        </w:rPr>
        <w:tab/>
        <w:t xml:space="preserve">Your feedback is always welcome! By leaving feedbacks, comments and other ideas, you agree that we are free to use them without restrictions or any compensation to you. </w:t>
      </w:r>
    </w:p>
    <w:p w:rsidR="00CC42BE" w:rsidRPr="00C611E7" w:rsidRDefault="00CC42BE" w:rsidP="00340A83">
      <w:pPr>
        <w:jc w:val="both"/>
        <w:outlineLvl w:val="0"/>
        <w:rPr>
          <w:rFonts w:ascii="Times New Roman" w:hAnsi="Times New Roman"/>
          <w:sz w:val="24"/>
          <w:szCs w:val="24"/>
          <w:u w:val="single"/>
        </w:rPr>
      </w:pPr>
      <w:r w:rsidRPr="00C611E7">
        <w:rPr>
          <w:rFonts w:ascii="Times New Roman" w:hAnsi="Times New Roman"/>
          <w:sz w:val="24"/>
          <w:szCs w:val="24"/>
          <w:u w:val="single"/>
        </w:rPr>
        <w:t>C. Security</w:t>
      </w:r>
    </w:p>
    <w:p w:rsidR="00CC42BE" w:rsidRPr="00C611E7" w:rsidRDefault="00CC42BE" w:rsidP="00CC42BE">
      <w:pPr>
        <w:jc w:val="both"/>
        <w:rPr>
          <w:rFonts w:ascii="Times New Roman" w:hAnsi="Times New Roman"/>
          <w:sz w:val="24"/>
          <w:szCs w:val="24"/>
        </w:rPr>
      </w:pPr>
      <w:r w:rsidRPr="00C611E7">
        <w:rPr>
          <w:rFonts w:ascii="Times New Roman" w:hAnsi="Times New Roman"/>
          <w:sz w:val="24"/>
          <w:szCs w:val="24"/>
        </w:rPr>
        <w:tab/>
        <w:t>We always look after the security of our users. However, while we work to protect the security of your content and account, we cannot guarantee that unauthorized third parties will not be able to defeat our security measures. Please notify us immediately of any compromise or unauthorized use of your account.</w:t>
      </w:r>
    </w:p>
    <w:p w:rsidR="00CC42BE" w:rsidRPr="00C611E7" w:rsidRDefault="00BA4789" w:rsidP="00340A83">
      <w:pPr>
        <w:jc w:val="both"/>
        <w:outlineLvl w:val="0"/>
        <w:rPr>
          <w:rFonts w:ascii="Times New Roman" w:hAnsi="Times New Roman"/>
          <w:sz w:val="24"/>
          <w:szCs w:val="24"/>
          <w:u w:val="single"/>
        </w:rPr>
      </w:pPr>
      <w:r w:rsidRPr="00C611E7">
        <w:rPr>
          <w:rFonts w:ascii="Times New Roman" w:hAnsi="Times New Roman"/>
          <w:sz w:val="24"/>
          <w:szCs w:val="24"/>
          <w:u w:val="single"/>
        </w:rPr>
        <w:t>D. Third-party Links, Sites and Services</w:t>
      </w:r>
    </w:p>
    <w:p w:rsidR="00BA4789" w:rsidRPr="00C611E7" w:rsidRDefault="00BA4789" w:rsidP="00CC42BE">
      <w:pPr>
        <w:jc w:val="both"/>
        <w:rPr>
          <w:rFonts w:ascii="Times New Roman" w:hAnsi="Times New Roman"/>
          <w:sz w:val="24"/>
          <w:szCs w:val="24"/>
        </w:rPr>
      </w:pPr>
      <w:r w:rsidRPr="00C611E7">
        <w:rPr>
          <w:rFonts w:ascii="Times New Roman" w:hAnsi="Times New Roman"/>
          <w:sz w:val="24"/>
          <w:szCs w:val="24"/>
        </w:rPr>
        <w:tab/>
        <w:t xml:space="preserve">Our Service and products may contain links to third-party websites, advertisers, services, special offers, or other events or activities that are not owned or controlled by </w:t>
      </w:r>
      <w:del w:id="60" w:author="Marga Adan" w:date="2014-07-19T05:12:00Z">
        <w:r w:rsidRPr="00C611E7" w:rsidDel="00E3189E">
          <w:rPr>
            <w:rFonts w:ascii="Times New Roman" w:hAnsi="Times New Roman"/>
            <w:sz w:val="24"/>
            <w:szCs w:val="24"/>
          </w:rPr>
          <w:delText>(xxx)</w:delText>
        </w:r>
      </w:del>
      <w:del w:id="61" w:author="Marga Adan" w:date="2019-06-06T12:51:00Z">
        <w:r w:rsidRPr="00C611E7" w:rsidDel="00340A83">
          <w:rPr>
            <w:rFonts w:ascii="Times New Roman" w:hAnsi="Times New Roman"/>
            <w:sz w:val="24"/>
            <w:szCs w:val="24"/>
          </w:rPr>
          <w:delText xml:space="preserve">. </w:delText>
        </w:r>
      </w:del>
      <w:ins w:id="62"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We do not endorse or assume any responsibility for any such third-party sites, information, materials, products, or services. If you access any third party website, service, or content from </w:t>
      </w:r>
      <w:del w:id="63" w:author="Marga Adan" w:date="2014-07-19T05:12:00Z">
        <w:r w:rsidRPr="00C611E7" w:rsidDel="00E3189E">
          <w:rPr>
            <w:rFonts w:ascii="Times New Roman" w:hAnsi="Times New Roman"/>
            <w:sz w:val="24"/>
            <w:szCs w:val="24"/>
          </w:rPr>
          <w:delText>(xxx)</w:delText>
        </w:r>
      </w:del>
      <w:ins w:id="64" w:author="Marga Adan" w:date="2014-07-19T05:12:00Z">
        <w:r w:rsidR="00E3189E">
          <w:rPr>
            <w:rFonts w:ascii="Times New Roman" w:hAnsi="Times New Roman"/>
            <w:sz w:val="24"/>
            <w:szCs w:val="24"/>
          </w:rPr>
          <w:t>Sympies</w:t>
        </w:r>
      </w:ins>
      <w:r w:rsidRPr="00C611E7">
        <w:rPr>
          <w:rFonts w:ascii="Times New Roman" w:hAnsi="Times New Roman"/>
          <w:sz w:val="24"/>
          <w:szCs w:val="24"/>
        </w:rPr>
        <w:t xml:space="preserve">, you do so at your own risk and you agree that </w:t>
      </w:r>
      <w:del w:id="65" w:author="Marga Adan" w:date="2014-07-19T05:12:00Z">
        <w:r w:rsidRPr="00C611E7" w:rsidDel="00E3189E">
          <w:rPr>
            <w:rFonts w:ascii="Times New Roman" w:hAnsi="Times New Roman"/>
            <w:sz w:val="24"/>
            <w:szCs w:val="24"/>
          </w:rPr>
          <w:delText>(xxx)</w:delText>
        </w:r>
      </w:del>
      <w:del w:id="66" w:author="Marga Adan" w:date="2019-06-06T12:51:00Z">
        <w:r w:rsidRPr="00C611E7" w:rsidDel="00340A83">
          <w:rPr>
            <w:rFonts w:ascii="Times New Roman" w:hAnsi="Times New Roman"/>
            <w:sz w:val="24"/>
            <w:szCs w:val="24"/>
          </w:rPr>
          <w:delText xml:space="preserve"> </w:delText>
        </w:r>
      </w:del>
      <w:ins w:id="67"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will have no liability arising from your use of or access to any third-party website, service or content.</w:t>
      </w:r>
    </w:p>
    <w:p w:rsidR="00BA4789" w:rsidRPr="00C611E7" w:rsidRDefault="00BA4789" w:rsidP="00340A83">
      <w:pPr>
        <w:jc w:val="both"/>
        <w:outlineLvl w:val="0"/>
        <w:rPr>
          <w:rFonts w:ascii="Times New Roman" w:hAnsi="Times New Roman"/>
          <w:sz w:val="24"/>
          <w:szCs w:val="24"/>
          <w:u w:val="single"/>
        </w:rPr>
      </w:pPr>
      <w:r w:rsidRPr="00C611E7">
        <w:rPr>
          <w:rFonts w:ascii="Times New Roman" w:hAnsi="Times New Roman"/>
          <w:sz w:val="24"/>
          <w:szCs w:val="24"/>
          <w:u w:val="single"/>
        </w:rPr>
        <w:t xml:space="preserve">E. Termination </w:t>
      </w:r>
    </w:p>
    <w:p w:rsidR="00BA4789" w:rsidRPr="00C611E7" w:rsidRDefault="00BA4789" w:rsidP="00CC42BE">
      <w:pPr>
        <w:jc w:val="both"/>
        <w:rPr>
          <w:rFonts w:ascii="Times New Roman" w:hAnsi="Times New Roman"/>
          <w:sz w:val="24"/>
          <w:szCs w:val="24"/>
        </w:rPr>
      </w:pPr>
      <w:r w:rsidRPr="00C611E7">
        <w:rPr>
          <w:rFonts w:ascii="Times New Roman" w:hAnsi="Times New Roman"/>
          <w:sz w:val="24"/>
          <w:szCs w:val="24"/>
        </w:rPr>
        <w:tab/>
      </w:r>
      <w:del w:id="68" w:author="Marga Adan" w:date="2014-07-19T05:12:00Z">
        <w:r w:rsidRPr="00C611E7" w:rsidDel="00E3189E">
          <w:rPr>
            <w:rFonts w:ascii="Times New Roman" w:hAnsi="Times New Roman"/>
            <w:sz w:val="24"/>
            <w:szCs w:val="24"/>
          </w:rPr>
          <w:delText>(xxx)</w:delText>
        </w:r>
      </w:del>
      <w:del w:id="69" w:author="Marga Adan" w:date="2019-06-06T12:51:00Z">
        <w:r w:rsidRPr="00C611E7" w:rsidDel="00340A83">
          <w:rPr>
            <w:rFonts w:ascii="Times New Roman" w:hAnsi="Times New Roman"/>
            <w:sz w:val="24"/>
            <w:szCs w:val="24"/>
          </w:rPr>
          <w:delText xml:space="preserve"> </w:delText>
        </w:r>
      </w:del>
      <w:ins w:id="70"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may terminate or suspend the license granted to its users at any time, with or without notice, upon violation of these Terms and </w:t>
      </w:r>
      <w:r w:rsidR="0081757E" w:rsidRPr="00C611E7">
        <w:rPr>
          <w:rFonts w:ascii="Times New Roman" w:hAnsi="Times New Roman"/>
          <w:sz w:val="24"/>
          <w:szCs w:val="24"/>
        </w:rPr>
        <w:t xml:space="preserve">policies. </w:t>
      </w:r>
      <w:del w:id="71" w:author="Marga Adan" w:date="2014-07-19T05:13:00Z">
        <w:r w:rsidR="0081757E" w:rsidRPr="00C611E7" w:rsidDel="000D7110">
          <w:rPr>
            <w:rFonts w:ascii="Times New Roman" w:hAnsi="Times New Roman"/>
            <w:sz w:val="24"/>
            <w:szCs w:val="24"/>
          </w:rPr>
          <w:delText>(xxx)</w:delText>
        </w:r>
      </w:del>
      <w:del w:id="72" w:author="Marga Adan" w:date="2019-06-06T12:51:00Z">
        <w:r w:rsidR="0081757E" w:rsidRPr="00C611E7" w:rsidDel="00340A83">
          <w:rPr>
            <w:rFonts w:ascii="Times New Roman" w:hAnsi="Times New Roman"/>
            <w:sz w:val="24"/>
            <w:szCs w:val="24"/>
          </w:rPr>
          <w:delText xml:space="preserve"> </w:delText>
        </w:r>
      </w:del>
      <w:ins w:id="73" w:author="Marga Adan" w:date="2019-06-06T12:51:00Z">
        <w:r w:rsidR="00340A83">
          <w:rPr>
            <w:rFonts w:ascii="Times New Roman" w:hAnsi="Times New Roman"/>
            <w:sz w:val="24"/>
            <w:szCs w:val="24"/>
          </w:rPr>
          <w:t xml:space="preserve">M2Mrgs apps, Inc. </w:t>
        </w:r>
      </w:ins>
      <w:r w:rsidR="0081757E" w:rsidRPr="00C611E7">
        <w:rPr>
          <w:rFonts w:ascii="Times New Roman" w:hAnsi="Times New Roman"/>
          <w:sz w:val="24"/>
          <w:szCs w:val="24"/>
        </w:rPr>
        <w:t xml:space="preserve">reserves the right to decide whether User Content violates these Terms. </w:t>
      </w:r>
    </w:p>
    <w:p w:rsidR="00732D1C" w:rsidRPr="00C611E7" w:rsidRDefault="00732D1C" w:rsidP="00340A83">
      <w:pPr>
        <w:jc w:val="both"/>
        <w:outlineLvl w:val="0"/>
        <w:rPr>
          <w:rFonts w:ascii="Times New Roman" w:hAnsi="Times New Roman"/>
          <w:sz w:val="24"/>
          <w:szCs w:val="24"/>
          <w:u w:val="single"/>
        </w:rPr>
      </w:pPr>
      <w:r w:rsidRPr="00C611E7">
        <w:rPr>
          <w:rFonts w:ascii="Times New Roman" w:hAnsi="Times New Roman"/>
          <w:sz w:val="24"/>
          <w:szCs w:val="24"/>
          <w:u w:val="single"/>
        </w:rPr>
        <w:t>F. Copyright Infringement</w:t>
      </w:r>
    </w:p>
    <w:p w:rsidR="00732D1C" w:rsidRPr="00C611E7" w:rsidRDefault="00732D1C" w:rsidP="00CC42BE">
      <w:pPr>
        <w:jc w:val="both"/>
        <w:rPr>
          <w:rFonts w:ascii="Times New Roman" w:hAnsi="Times New Roman"/>
          <w:sz w:val="24"/>
          <w:szCs w:val="24"/>
        </w:rPr>
      </w:pPr>
      <w:r w:rsidRPr="00C611E7">
        <w:rPr>
          <w:rFonts w:ascii="Times New Roman" w:hAnsi="Times New Roman"/>
          <w:sz w:val="24"/>
          <w:szCs w:val="24"/>
        </w:rPr>
        <w:tab/>
        <w:t>If you believe in good fa</w:t>
      </w:r>
      <w:r w:rsidR="009F06F2" w:rsidRPr="00C611E7">
        <w:rPr>
          <w:rFonts w:ascii="Times New Roman" w:hAnsi="Times New Roman"/>
          <w:sz w:val="24"/>
          <w:szCs w:val="24"/>
        </w:rPr>
        <w:t>ith that information contained i</w:t>
      </w:r>
      <w:r w:rsidRPr="00C611E7">
        <w:rPr>
          <w:rFonts w:ascii="Times New Roman" w:hAnsi="Times New Roman"/>
          <w:sz w:val="24"/>
          <w:szCs w:val="24"/>
        </w:rPr>
        <w:t xml:space="preserve">n the Service infringes your copyright, please provide us with a written notice. We will review all claims of copyright </w:t>
      </w:r>
      <w:r w:rsidRPr="00C611E7">
        <w:rPr>
          <w:rFonts w:ascii="Times New Roman" w:hAnsi="Times New Roman"/>
          <w:sz w:val="24"/>
          <w:szCs w:val="24"/>
        </w:rPr>
        <w:lastRenderedPageBreak/>
        <w:t xml:space="preserve">infringement received and remove content that we deem, in our sole discretion, to have been posted or distributed in violation of any such laws. </w:t>
      </w:r>
    </w:p>
    <w:p w:rsidR="00BA4789" w:rsidRPr="00C611E7" w:rsidRDefault="00732D1C" w:rsidP="00340A83">
      <w:pPr>
        <w:jc w:val="both"/>
        <w:outlineLvl w:val="0"/>
        <w:rPr>
          <w:rFonts w:ascii="Times New Roman" w:hAnsi="Times New Roman"/>
          <w:sz w:val="24"/>
          <w:szCs w:val="24"/>
          <w:u w:val="single"/>
        </w:rPr>
      </w:pPr>
      <w:r w:rsidRPr="00C611E7">
        <w:rPr>
          <w:rFonts w:ascii="Times New Roman" w:hAnsi="Times New Roman"/>
          <w:sz w:val="24"/>
          <w:szCs w:val="24"/>
          <w:u w:val="single"/>
        </w:rPr>
        <w:t>G</w:t>
      </w:r>
      <w:r w:rsidR="000B08A9" w:rsidRPr="00C611E7">
        <w:rPr>
          <w:rFonts w:ascii="Times New Roman" w:hAnsi="Times New Roman"/>
          <w:sz w:val="24"/>
          <w:szCs w:val="24"/>
          <w:u w:val="single"/>
        </w:rPr>
        <w:t>. Indemnification</w:t>
      </w:r>
    </w:p>
    <w:p w:rsidR="009F06F2" w:rsidRPr="00C611E7" w:rsidRDefault="000B08A9" w:rsidP="00CC42BE">
      <w:pPr>
        <w:jc w:val="both"/>
        <w:rPr>
          <w:rFonts w:ascii="Times New Roman" w:hAnsi="Times New Roman"/>
          <w:sz w:val="24"/>
          <w:szCs w:val="24"/>
        </w:rPr>
      </w:pPr>
      <w:r w:rsidRPr="00C611E7">
        <w:rPr>
          <w:rFonts w:ascii="Times New Roman" w:hAnsi="Times New Roman"/>
          <w:sz w:val="24"/>
          <w:szCs w:val="24"/>
        </w:rPr>
        <w:tab/>
        <w:t xml:space="preserve">You hereby agree to indemnify, defend and hold harmless </w:t>
      </w:r>
      <w:del w:id="74" w:author="Marga Adan" w:date="2014-07-19T05:13:00Z">
        <w:r w:rsidRPr="00C611E7" w:rsidDel="00314437">
          <w:rPr>
            <w:rFonts w:ascii="Times New Roman" w:hAnsi="Times New Roman"/>
            <w:sz w:val="24"/>
            <w:szCs w:val="24"/>
          </w:rPr>
          <w:delText>(xxx)</w:delText>
        </w:r>
      </w:del>
      <w:ins w:id="75" w:author="Marga Adan" w:date="2019-06-06T12:55:00Z">
        <w:r w:rsidR="00F01D5A">
          <w:rPr>
            <w:rFonts w:ascii="Times New Roman" w:hAnsi="Times New Roman"/>
            <w:sz w:val="24"/>
            <w:szCs w:val="24"/>
          </w:rPr>
          <w:t xml:space="preserve">M2Mrgs apps, Inc. </w:t>
        </w:r>
        <w:r w:rsidR="00F01D5A" w:rsidRPr="00C611E7">
          <w:rPr>
            <w:rFonts w:ascii="Times New Roman" w:hAnsi="Times New Roman"/>
            <w:sz w:val="24"/>
            <w:szCs w:val="24"/>
          </w:rPr>
          <w:t xml:space="preserve"> </w:t>
        </w:r>
      </w:ins>
      <w:r w:rsidRPr="00C611E7">
        <w:rPr>
          <w:rFonts w:ascii="Times New Roman" w:hAnsi="Times New Roman"/>
          <w:sz w:val="24"/>
          <w:szCs w:val="24"/>
        </w:rPr>
        <w:t xml:space="preserve">, </w:t>
      </w:r>
      <w:r w:rsidR="00732D1C" w:rsidRPr="00C611E7">
        <w:rPr>
          <w:rFonts w:ascii="Times New Roman" w:hAnsi="Times New Roman"/>
          <w:sz w:val="24"/>
          <w:szCs w:val="24"/>
        </w:rPr>
        <w:t xml:space="preserve">its officers, members, predecessors, successors in interest, directors, employees, agents, subsidiaries, affiliates, licensors and suppliers </w:t>
      </w:r>
      <w:r w:rsidRPr="00C611E7">
        <w:rPr>
          <w:rFonts w:ascii="Times New Roman" w:hAnsi="Times New Roman"/>
          <w:sz w:val="24"/>
          <w:szCs w:val="24"/>
        </w:rPr>
        <w:t>from and against any</w:t>
      </w:r>
      <w:r w:rsidR="00732D1C" w:rsidRPr="00C611E7">
        <w:rPr>
          <w:rFonts w:ascii="Times New Roman" w:hAnsi="Times New Roman"/>
          <w:sz w:val="24"/>
          <w:szCs w:val="24"/>
        </w:rPr>
        <w:t xml:space="preserve"> and</w:t>
      </w:r>
      <w:r w:rsidRPr="00C611E7">
        <w:rPr>
          <w:rFonts w:ascii="Times New Roman" w:hAnsi="Times New Roman"/>
          <w:sz w:val="24"/>
          <w:szCs w:val="24"/>
        </w:rPr>
        <w:t xml:space="preserve"> all liability and costs including without limitation, attorney’s fees and costs incurred by </w:t>
      </w:r>
      <w:del w:id="76" w:author="Marga Adan" w:date="2014-07-19T05:14:00Z">
        <w:r w:rsidRPr="00C611E7" w:rsidDel="00314437">
          <w:rPr>
            <w:rFonts w:ascii="Times New Roman" w:hAnsi="Times New Roman"/>
            <w:sz w:val="24"/>
            <w:szCs w:val="24"/>
          </w:rPr>
          <w:delText>(xxx)</w:delText>
        </w:r>
      </w:del>
      <w:ins w:id="77" w:author="Marga Adan" w:date="2019-06-06T12:55:00Z">
        <w:r w:rsidR="00F01D5A">
          <w:rPr>
            <w:rFonts w:ascii="Times New Roman" w:hAnsi="Times New Roman"/>
            <w:sz w:val="24"/>
            <w:szCs w:val="24"/>
          </w:rPr>
          <w:t xml:space="preserve">M2Mrgs apps, Inc. </w:t>
        </w:r>
        <w:r w:rsidR="00F01D5A" w:rsidRPr="00C611E7">
          <w:rPr>
            <w:rFonts w:ascii="Times New Roman" w:hAnsi="Times New Roman"/>
            <w:sz w:val="24"/>
            <w:szCs w:val="24"/>
          </w:rPr>
          <w:t xml:space="preserve"> </w:t>
        </w:r>
      </w:ins>
      <w:r w:rsidR="00732D1C" w:rsidRPr="00C611E7">
        <w:rPr>
          <w:rFonts w:ascii="Times New Roman" w:hAnsi="Times New Roman"/>
          <w:sz w:val="24"/>
          <w:szCs w:val="24"/>
        </w:rPr>
        <w:t>, its officers, members, predecessors, successors in interest, directors, employees, agents, subsidiaries, affiliates, licensors and suppliers</w:t>
      </w:r>
      <w:r w:rsidRPr="00C611E7">
        <w:rPr>
          <w:rFonts w:ascii="Times New Roman" w:hAnsi="Times New Roman"/>
          <w:sz w:val="24"/>
          <w:szCs w:val="24"/>
        </w:rPr>
        <w:t xml:space="preserve"> in connection with any actual or alleged claim arising out of: (a) your use of the Service, Content or Site; (b) any breach or alleged breach by you of these Terms, including, without limitation, any false, misleading, inaccurate, or incomplete statements or other information </w:t>
      </w:r>
      <w:r w:rsidR="00171948" w:rsidRPr="00C611E7">
        <w:rPr>
          <w:rFonts w:ascii="Times New Roman" w:hAnsi="Times New Roman"/>
          <w:sz w:val="24"/>
          <w:szCs w:val="24"/>
        </w:rPr>
        <w:t>you have provided</w:t>
      </w:r>
      <w:r w:rsidRPr="00C611E7">
        <w:rPr>
          <w:rFonts w:ascii="Times New Roman" w:hAnsi="Times New Roman"/>
          <w:sz w:val="24"/>
          <w:szCs w:val="24"/>
        </w:rPr>
        <w:t xml:space="preserve"> concerning the origin or ownership of the Content, your Feedback, materials, or other information provided by you, or otherwise relating to these Terms; (c) any use of your Content, your Feedback, materials, or other information you submit to </w:t>
      </w:r>
      <w:del w:id="78" w:author="Marga Adan" w:date="2014-07-19T05:15:00Z">
        <w:r w:rsidRPr="00C611E7" w:rsidDel="00314437">
          <w:rPr>
            <w:rFonts w:ascii="Times New Roman" w:hAnsi="Times New Roman"/>
            <w:sz w:val="24"/>
            <w:szCs w:val="24"/>
          </w:rPr>
          <w:delText>(xxx</w:delText>
        </w:r>
      </w:del>
      <w:ins w:id="79" w:author="Marga Adan" w:date="2014-07-19T05:15:00Z">
        <w:r w:rsidR="00314437">
          <w:rPr>
            <w:rFonts w:ascii="Times New Roman" w:hAnsi="Times New Roman"/>
            <w:sz w:val="24"/>
            <w:szCs w:val="24"/>
          </w:rPr>
          <w:t xml:space="preserve">Sympies </w:t>
        </w:r>
      </w:ins>
      <w:del w:id="80" w:author="Marga Adan" w:date="2014-07-19T05:15:00Z">
        <w:r w:rsidRPr="00C611E7" w:rsidDel="00314437">
          <w:rPr>
            <w:rFonts w:ascii="Times New Roman" w:hAnsi="Times New Roman"/>
            <w:sz w:val="24"/>
            <w:szCs w:val="24"/>
          </w:rPr>
          <w:delText xml:space="preserve">) </w:delText>
        </w:r>
      </w:del>
      <w:r w:rsidRPr="00C611E7">
        <w:rPr>
          <w:rFonts w:ascii="Times New Roman" w:hAnsi="Times New Roman"/>
          <w:sz w:val="24"/>
          <w:szCs w:val="24"/>
        </w:rPr>
        <w:t>in connection with the Service; (d) any breach or alleged misappropriation of a third party’s right of privacy or publicity; (e) any damage caused by or alleged to have been caused by you to the Service, Content or Site; (f) any actual or alleged violation or non-compliance by you with any applicable law, rule or regulation; or (g) your interactions with other service users.</w:t>
      </w:r>
      <w:r w:rsidR="00D81F31" w:rsidRPr="00C611E7">
        <w:rPr>
          <w:rFonts w:ascii="Times New Roman" w:hAnsi="Times New Roman"/>
          <w:sz w:val="24"/>
          <w:szCs w:val="24"/>
        </w:rPr>
        <w:t xml:space="preserve"> </w:t>
      </w:r>
    </w:p>
    <w:p w:rsidR="000B08A9" w:rsidRPr="00C611E7" w:rsidRDefault="00D81F31" w:rsidP="009F06F2">
      <w:pPr>
        <w:ind w:firstLine="720"/>
        <w:jc w:val="both"/>
        <w:rPr>
          <w:rFonts w:ascii="Times New Roman" w:hAnsi="Times New Roman"/>
          <w:sz w:val="24"/>
          <w:szCs w:val="24"/>
        </w:rPr>
      </w:pPr>
      <w:r w:rsidRPr="00C611E7">
        <w:rPr>
          <w:rFonts w:ascii="Times New Roman" w:hAnsi="Times New Roman"/>
          <w:sz w:val="24"/>
          <w:szCs w:val="24"/>
        </w:rPr>
        <w:t xml:space="preserve">You will cooperate as fully required by </w:t>
      </w:r>
      <w:del w:id="81" w:author="Marga Adan" w:date="2014-07-19T05:17:00Z">
        <w:r w:rsidRPr="00C611E7" w:rsidDel="00314437">
          <w:rPr>
            <w:rFonts w:ascii="Times New Roman" w:hAnsi="Times New Roman"/>
            <w:sz w:val="24"/>
            <w:szCs w:val="24"/>
          </w:rPr>
          <w:delText>(xxx)</w:delText>
        </w:r>
      </w:del>
      <w:del w:id="82" w:author="Marga Adan" w:date="2019-06-06T12:51:00Z">
        <w:r w:rsidRPr="00C611E7" w:rsidDel="00340A83">
          <w:rPr>
            <w:rFonts w:ascii="Times New Roman" w:hAnsi="Times New Roman"/>
            <w:sz w:val="24"/>
            <w:szCs w:val="24"/>
          </w:rPr>
          <w:delText xml:space="preserve"> </w:delText>
        </w:r>
      </w:del>
      <w:ins w:id="83"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in the defense of any claim. </w:t>
      </w:r>
      <w:del w:id="84" w:author="Marga Adan" w:date="2014-07-19T05:17:00Z">
        <w:r w:rsidRPr="00C611E7" w:rsidDel="00314437">
          <w:rPr>
            <w:rFonts w:ascii="Times New Roman" w:hAnsi="Times New Roman"/>
            <w:sz w:val="24"/>
            <w:szCs w:val="24"/>
          </w:rPr>
          <w:delText>(xxx)</w:delText>
        </w:r>
      </w:del>
      <w:ins w:id="85"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 reserves the right to assume exclusive defense and control of any matter subject to indemnification by you, and you will not in any event settle any claim without the prior written consent of </w:t>
      </w:r>
      <w:del w:id="86" w:author="Marga Adan" w:date="2014-07-19T05:17:00Z">
        <w:r w:rsidRPr="00C611E7" w:rsidDel="00314437">
          <w:rPr>
            <w:rFonts w:ascii="Times New Roman" w:hAnsi="Times New Roman"/>
            <w:sz w:val="24"/>
            <w:szCs w:val="24"/>
          </w:rPr>
          <w:delText>(xxx)</w:delText>
        </w:r>
      </w:del>
      <w:ins w:id="87" w:author="Marga Adan" w:date="2019-06-06T12:56:00Z">
        <w:r w:rsidR="00F01D5A">
          <w:rPr>
            <w:rFonts w:ascii="Times New Roman" w:hAnsi="Times New Roman"/>
            <w:sz w:val="24"/>
            <w:szCs w:val="24"/>
          </w:rPr>
          <w:t xml:space="preserve">M2Mrgs apps, Inc. </w:t>
        </w:r>
        <w:r w:rsidR="00F01D5A" w:rsidRPr="00C611E7">
          <w:rPr>
            <w:rFonts w:ascii="Times New Roman" w:hAnsi="Times New Roman"/>
            <w:sz w:val="24"/>
            <w:szCs w:val="24"/>
          </w:rPr>
          <w:t xml:space="preserve"> </w:t>
        </w:r>
      </w:ins>
      <w:r w:rsidRPr="00C611E7">
        <w:rPr>
          <w:rFonts w:ascii="Times New Roman" w:hAnsi="Times New Roman"/>
          <w:sz w:val="24"/>
          <w:szCs w:val="24"/>
        </w:rPr>
        <w:t>.</w:t>
      </w:r>
    </w:p>
    <w:p w:rsidR="003D5BED" w:rsidRPr="00C611E7" w:rsidRDefault="00732D1C" w:rsidP="00340A83">
      <w:pPr>
        <w:jc w:val="both"/>
        <w:outlineLvl w:val="0"/>
        <w:rPr>
          <w:rFonts w:ascii="Times New Roman" w:hAnsi="Times New Roman"/>
          <w:sz w:val="24"/>
          <w:szCs w:val="24"/>
          <w:u w:val="single"/>
        </w:rPr>
      </w:pPr>
      <w:r w:rsidRPr="00C611E7">
        <w:rPr>
          <w:rFonts w:ascii="Times New Roman" w:hAnsi="Times New Roman"/>
          <w:sz w:val="24"/>
          <w:szCs w:val="24"/>
          <w:u w:val="single"/>
        </w:rPr>
        <w:t>H</w:t>
      </w:r>
      <w:r w:rsidR="003D5BED" w:rsidRPr="00C611E7">
        <w:rPr>
          <w:rFonts w:ascii="Times New Roman" w:hAnsi="Times New Roman"/>
          <w:sz w:val="24"/>
          <w:szCs w:val="24"/>
          <w:u w:val="single"/>
        </w:rPr>
        <w:t>. Disclaimers</w:t>
      </w:r>
    </w:p>
    <w:p w:rsidR="003D5BED" w:rsidRPr="00C611E7" w:rsidRDefault="003D5BED" w:rsidP="003D5BED">
      <w:pPr>
        <w:ind w:firstLine="720"/>
        <w:jc w:val="both"/>
        <w:rPr>
          <w:rFonts w:ascii="Times New Roman" w:hAnsi="Times New Roman"/>
          <w:sz w:val="24"/>
          <w:szCs w:val="24"/>
        </w:rPr>
      </w:pPr>
      <w:r w:rsidRPr="00C611E7">
        <w:rPr>
          <w:rFonts w:ascii="Times New Roman" w:hAnsi="Times New Roman"/>
          <w:sz w:val="24"/>
          <w:szCs w:val="24"/>
        </w:rPr>
        <w:t>The products and all included content are provided on an “as is” basis without w</w:t>
      </w:r>
      <w:r w:rsidR="00106536" w:rsidRPr="00C611E7">
        <w:rPr>
          <w:rFonts w:ascii="Times New Roman" w:hAnsi="Times New Roman"/>
          <w:sz w:val="24"/>
          <w:szCs w:val="24"/>
        </w:rPr>
        <w:t>arranty of</w:t>
      </w:r>
      <w:r w:rsidRPr="00C611E7">
        <w:rPr>
          <w:rFonts w:ascii="Times New Roman" w:hAnsi="Times New Roman"/>
          <w:sz w:val="24"/>
          <w:szCs w:val="24"/>
        </w:rPr>
        <w:t xml:space="preserve"> any kind, whether express or implied. </w:t>
      </w:r>
      <w:del w:id="88" w:author="Marga Adan" w:date="2014-07-19T05:18:00Z">
        <w:r w:rsidRPr="00C611E7" w:rsidDel="00314437">
          <w:rPr>
            <w:rFonts w:ascii="Times New Roman" w:hAnsi="Times New Roman"/>
            <w:sz w:val="24"/>
            <w:szCs w:val="24"/>
          </w:rPr>
          <w:delText>(xxx)</w:delText>
        </w:r>
      </w:del>
      <w:del w:id="89" w:author="Marga Adan" w:date="2019-06-06T12:51:00Z">
        <w:r w:rsidRPr="00C611E7" w:rsidDel="00340A83">
          <w:rPr>
            <w:rFonts w:ascii="Times New Roman" w:hAnsi="Times New Roman"/>
            <w:sz w:val="24"/>
            <w:szCs w:val="24"/>
          </w:rPr>
          <w:delText xml:space="preserve"> </w:delText>
        </w:r>
      </w:del>
      <w:ins w:id="90"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specifically disclaims any and all warranties and conditions of merchantability, fitness for a particular purpose</w:t>
      </w:r>
      <w:r w:rsidR="00106536" w:rsidRPr="00C611E7">
        <w:rPr>
          <w:rFonts w:ascii="Times New Roman" w:hAnsi="Times New Roman"/>
          <w:sz w:val="24"/>
          <w:szCs w:val="24"/>
        </w:rPr>
        <w:t>, satisfactory quality</w:t>
      </w:r>
      <w:r w:rsidRPr="00C611E7">
        <w:rPr>
          <w:rFonts w:ascii="Times New Roman" w:hAnsi="Times New Roman"/>
          <w:sz w:val="24"/>
          <w:szCs w:val="24"/>
        </w:rPr>
        <w:t xml:space="preserve"> and non-infringement</w:t>
      </w:r>
      <w:r w:rsidR="00106536" w:rsidRPr="00C611E7">
        <w:rPr>
          <w:rFonts w:ascii="Times New Roman" w:hAnsi="Times New Roman"/>
          <w:sz w:val="24"/>
          <w:szCs w:val="24"/>
        </w:rPr>
        <w:t xml:space="preserve"> of third party rights</w:t>
      </w:r>
      <w:r w:rsidRPr="00C611E7">
        <w:rPr>
          <w:rFonts w:ascii="Times New Roman" w:hAnsi="Times New Roman"/>
          <w:sz w:val="24"/>
          <w:szCs w:val="24"/>
        </w:rPr>
        <w:t>, and any warranties arising out of the cour</w:t>
      </w:r>
      <w:r w:rsidR="005734DC" w:rsidRPr="00C611E7">
        <w:rPr>
          <w:rFonts w:ascii="Times New Roman" w:hAnsi="Times New Roman"/>
          <w:sz w:val="24"/>
          <w:szCs w:val="24"/>
        </w:rPr>
        <w:t>se of dealing or usage of trade</w:t>
      </w:r>
      <w:r w:rsidR="00106536" w:rsidRPr="00C611E7">
        <w:rPr>
          <w:rFonts w:ascii="Times New Roman" w:hAnsi="Times New Roman"/>
          <w:sz w:val="24"/>
          <w:szCs w:val="24"/>
        </w:rPr>
        <w:t>.</w:t>
      </w:r>
    </w:p>
    <w:p w:rsidR="00106536" w:rsidRPr="00C611E7" w:rsidRDefault="00106536" w:rsidP="003D5BED">
      <w:pPr>
        <w:ind w:firstLine="720"/>
        <w:jc w:val="both"/>
        <w:rPr>
          <w:rFonts w:ascii="Times New Roman" w:hAnsi="Times New Roman"/>
          <w:sz w:val="24"/>
          <w:szCs w:val="24"/>
        </w:rPr>
      </w:pPr>
      <w:r w:rsidRPr="00C611E7">
        <w:rPr>
          <w:rFonts w:ascii="Times New Roman" w:hAnsi="Times New Roman"/>
          <w:sz w:val="24"/>
          <w:szCs w:val="24"/>
        </w:rPr>
        <w:t xml:space="preserve">We do not warrant against interference with your enjoyment of the Service, that the functions contained in or services performed by the Service will meet your requirements, that the operation of the Service will be uninterrupted or error-free, that any service will continue to be made available, that defects in the Service will be corrected, or that the Service will be compatible or work with any third party software, applications or third party services. </w:t>
      </w:r>
    </w:p>
    <w:p w:rsidR="003D5BED" w:rsidRPr="00C611E7" w:rsidRDefault="003D5BED" w:rsidP="00CC42BE">
      <w:pPr>
        <w:jc w:val="both"/>
        <w:rPr>
          <w:rFonts w:ascii="Times New Roman" w:hAnsi="Times New Roman"/>
          <w:sz w:val="24"/>
          <w:szCs w:val="24"/>
        </w:rPr>
      </w:pPr>
      <w:r w:rsidRPr="00C611E7">
        <w:rPr>
          <w:rFonts w:ascii="Times New Roman" w:hAnsi="Times New Roman"/>
          <w:sz w:val="24"/>
          <w:szCs w:val="24"/>
        </w:rPr>
        <w:tab/>
      </w:r>
      <w:del w:id="91" w:author="Marga Adan" w:date="2014-07-19T05:18:00Z">
        <w:r w:rsidRPr="00C611E7" w:rsidDel="00314437">
          <w:rPr>
            <w:rFonts w:ascii="Times New Roman" w:hAnsi="Times New Roman"/>
            <w:sz w:val="24"/>
            <w:szCs w:val="24"/>
          </w:rPr>
          <w:delText>(xxx)</w:delText>
        </w:r>
      </w:del>
      <w:del w:id="92" w:author="Marga Adan" w:date="2019-06-06T12:51:00Z">
        <w:r w:rsidRPr="00C611E7" w:rsidDel="00340A83">
          <w:rPr>
            <w:rFonts w:ascii="Times New Roman" w:hAnsi="Times New Roman"/>
            <w:sz w:val="24"/>
            <w:szCs w:val="24"/>
          </w:rPr>
          <w:delText xml:space="preserve"> </w:delText>
        </w:r>
      </w:del>
      <w:ins w:id="93"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takes no responsibility and assumes no liability for any User Content that you or any other user</w:t>
      </w:r>
      <w:r w:rsidR="005734DC" w:rsidRPr="00C611E7">
        <w:rPr>
          <w:rFonts w:ascii="Times New Roman" w:hAnsi="Times New Roman"/>
          <w:sz w:val="24"/>
          <w:szCs w:val="24"/>
        </w:rPr>
        <w:t xml:space="preserve"> or third party posts or transmits using our Products. You understand and agree that you may be exposed to User Content that is </w:t>
      </w:r>
      <w:r w:rsidR="00495FA1" w:rsidRPr="00C611E7">
        <w:rPr>
          <w:rFonts w:ascii="Times New Roman" w:hAnsi="Times New Roman"/>
          <w:sz w:val="24"/>
          <w:szCs w:val="24"/>
        </w:rPr>
        <w:t>inaccurate</w:t>
      </w:r>
      <w:r w:rsidR="005734DC" w:rsidRPr="00C611E7">
        <w:rPr>
          <w:rFonts w:ascii="Times New Roman" w:hAnsi="Times New Roman"/>
          <w:sz w:val="24"/>
          <w:szCs w:val="24"/>
        </w:rPr>
        <w:t>, objectionable, inappropriate, or otherwise unsuited to your purpose.</w:t>
      </w:r>
    </w:p>
    <w:p w:rsidR="005734DC" w:rsidRPr="00C611E7" w:rsidRDefault="00732D1C" w:rsidP="00340A83">
      <w:pPr>
        <w:jc w:val="both"/>
        <w:outlineLvl w:val="0"/>
        <w:rPr>
          <w:rFonts w:ascii="Times New Roman" w:hAnsi="Times New Roman"/>
          <w:sz w:val="24"/>
          <w:szCs w:val="24"/>
          <w:u w:val="single"/>
        </w:rPr>
      </w:pPr>
      <w:r w:rsidRPr="00C611E7">
        <w:rPr>
          <w:rFonts w:ascii="Times New Roman" w:hAnsi="Times New Roman"/>
          <w:sz w:val="24"/>
          <w:szCs w:val="24"/>
          <w:u w:val="single"/>
        </w:rPr>
        <w:t>I</w:t>
      </w:r>
      <w:r w:rsidR="005734DC" w:rsidRPr="00C611E7">
        <w:rPr>
          <w:rFonts w:ascii="Times New Roman" w:hAnsi="Times New Roman"/>
          <w:sz w:val="24"/>
          <w:szCs w:val="24"/>
          <w:u w:val="single"/>
        </w:rPr>
        <w:t>. Limitation</w:t>
      </w:r>
      <w:r w:rsidR="00106536" w:rsidRPr="00C611E7">
        <w:rPr>
          <w:rFonts w:ascii="Times New Roman" w:hAnsi="Times New Roman"/>
          <w:sz w:val="24"/>
          <w:szCs w:val="24"/>
          <w:u w:val="single"/>
        </w:rPr>
        <w:t>s</w:t>
      </w:r>
      <w:r w:rsidR="005734DC" w:rsidRPr="00C611E7">
        <w:rPr>
          <w:rFonts w:ascii="Times New Roman" w:hAnsi="Times New Roman"/>
          <w:sz w:val="24"/>
          <w:szCs w:val="24"/>
          <w:u w:val="single"/>
        </w:rPr>
        <w:t xml:space="preserve"> of Liability</w:t>
      </w:r>
    </w:p>
    <w:p w:rsidR="00E025E7" w:rsidRPr="00C611E7" w:rsidRDefault="005734DC" w:rsidP="00CC42BE">
      <w:pPr>
        <w:jc w:val="both"/>
        <w:rPr>
          <w:rFonts w:ascii="Times New Roman" w:hAnsi="Times New Roman"/>
          <w:sz w:val="24"/>
          <w:szCs w:val="24"/>
        </w:rPr>
      </w:pPr>
      <w:r w:rsidRPr="00C611E7">
        <w:rPr>
          <w:rFonts w:ascii="Times New Roman" w:hAnsi="Times New Roman"/>
          <w:sz w:val="24"/>
          <w:szCs w:val="24"/>
        </w:rPr>
        <w:tab/>
        <w:t xml:space="preserve">To the extent permitted by law, </w:t>
      </w:r>
      <w:del w:id="94" w:author="Marga Adan" w:date="2014-07-19T05:18:00Z">
        <w:r w:rsidRPr="00C611E7" w:rsidDel="00314437">
          <w:rPr>
            <w:rFonts w:ascii="Times New Roman" w:hAnsi="Times New Roman"/>
            <w:sz w:val="24"/>
            <w:szCs w:val="24"/>
          </w:rPr>
          <w:delText>(xxx)</w:delText>
        </w:r>
      </w:del>
      <w:del w:id="95" w:author="Marga Adan" w:date="2019-06-06T12:51:00Z">
        <w:r w:rsidRPr="00C611E7" w:rsidDel="00340A83">
          <w:rPr>
            <w:rFonts w:ascii="Times New Roman" w:hAnsi="Times New Roman"/>
            <w:sz w:val="24"/>
            <w:szCs w:val="24"/>
          </w:rPr>
          <w:delText xml:space="preserve"> </w:delText>
        </w:r>
      </w:del>
      <w:ins w:id="96"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shall not be liable</w:t>
      </w:r>
      <w:r w:rsidR="00C74BA4" w:rsidRPr="00C611E7">
        <w:rPr>
          <w:rFonts w:ascii="Times New Roman" w:hAnsi="Times New Roman"/>
          <w:sz w:val="24"/>
          <w:szCs w:val="24"/>
        </w:rPr>
        <w:t xml:space="preserve"> for any indirect, incidental, special, consequential or punitive damages or any loss of profits, or revenues, whether incurred directly or indirectly, or any loss of data, use, good-will or other intangible losses, resulting from (a) </w:t>
      </w:r>
      <w:r w:rsidR="00106536" w:rsidRPr="00C611E7">
        <w:rPr>
          <w:rFonts w:ascii="Times New Roman" w:hAnsi="Times New Roman"/>
          <w:sz w:val="24"/>
          <w:szCs w:val="24"/>
        </w:rPr>
        <w:t>the use of or inability to use the Service</w:t>
      </w:r>
      <w:r w:rsidR="00C74BA4" w:rsidRPr="00C611E7">
        <w:rPr>
          <w:rFonts w:ascii="Times New Roman" w:hAnsi="Times New Roman"/>
          <w:sz w:val="24"/>
          <w:szCs w:val="24"/>
        </w:rPr>
        <w:t xml:space="preserve">; </w:t>
      </w:r>
      <w:r w:rsidR="00106536" w:rsidRPr="00C611E7">
        <w:rPr>
          <w:rFonts w:ascii="Times New Roman" w:hAnsi="Times New Roman"/>
          <w:sz w:val="24"/>
          <w:szCs w:val="24"/>
        </w:rPr>
        <w:t>(b) the performance of the services and material</w:t>
      </w:r>
      <w:r w:rsidR="000665AE" w:rsidRPr="00C611E7">
        <w:rPr>
          <w:rFonts w:ascii="Times New Roman" w:hAnsi="Times New Roman"/>
          <w:sz w:val="24"/>
          <w:szCs w:val="24"/>
        </w:rPr>
        <w:t>s</w:t>
      </w:r>
      <w:r w:rsidR="00106536" w:rsidRPr="00C611E7">
        <w:rPr>
          <w:rFonts w:ascii="Times New Roman" w:hAnsi="Times New Roman"/>
          <w:sz w:val="24"/>
          <w:szCs w:val="24"/>
        </w:rPr>
        <w:t xml:space="preserve"> available from the Service; (c</w:t>
      </w:r>
      <w:r w:rsidR="00C74BA4" w:rsidRPr="00C611E7">
        <w:rPr>
          <w:rFonts w:ascii="Times New Roman" w:hAnsi="Times New Roman"/>
          <w:sz w:val="24"/>
          <w:szCs w:val="24"/>
        </w:rPr>
        <w:t>) any conduct or content of any third party on the products, including without limitation any defamatory, offensive or illegal conduct of other users or third part</w:t>
      </w:r>
      <w:r w:rsidR="00106536" w:rsidRPr="00C611E7">
        <w:rPr>
          <w:rFonts w:ascii="Times New Roman" w:hAnsi="Times New Roman"/>
          <w:sz w:val="24"/>
          <w:szCs w:val="24"/>
        </w:rPr>
        <w:t>ies; or (d</w:t>
      </w:r>
      <w:r w:rsidR="00C74BA4" w:rsidRPr="00C611E7">
        <w:rPr>
          <w:rFonts w:ascii="Times New Roman" w:hAnsi="Times New Roman"/>
          <w:sz w:val="24"/>
          <w:szCs w:val="24"/>
        </w:rPr>
        <w:t xml:space="preserve">) unauthorized access, use or alteration of your transmissions or content. </w:t>
      </w:r>
    </w:p>
    <w:p w:rsidR="00495FA1" w:rsidRPr="00C611E7" w:rsidRDefault="00495FA1" w:rsidP="00CC42BE">
      <w:pPr>
        <w:jc w:val="both"/>
        <w:rPr>
          <w:rFonts w:ascii="Times New Roman" w:hAnsi="Times New Roman"/>
          <w:sz w:val="24"/>
          <w:szCs w:val="24"/>
        </w:rPr>
      </w:pPr>
      <w:r w:rsidRPr="00C611E7">
        <w:rPr>
          <w:rFonts w:ascii="Times New Roman" w:hAnsi="Times New Roman"/>
          <w:sz w:val="24"/>
          <w:szCs w:val="24"/>
        </w:rPr>
        <w:lastRenderedPageBreak/>
        <w:tab/>
        <w:t xml:space="preserve">You agree that in the event you incur any damages, losses or injuries that arise out of </w:t>
      </w:r>
      <w:del w:id="97" w:author="Marga Adan" w:date="2014-07-19T05:20:00Z">
        <w:r w:rsidRPr="00C611E7" w:rsidDel="00314437">
          <w:rPr>
            <w:rFonts w:ascii="Times New Roman" w:hAnsi="Times New Roman"/>
            <w:sz w:val="24"/>
            <w:szCs w:val="24"/>
          </w:rPr>
          <w:delText>(xxx’s)</w:delText>
        </w:r>
      </w:del>
      <w:del w:id="98" w:author="Marga Adan" w:date="2019-06-06T12:51:00Z">
        <w:r w:rsidRPr="00C611E7" w:rsidDel="00340A83">
          <w:rPr>
            <w:rFonts w:ascii="Times New Roman" w:hAnsi="Times New Roman"/>
            <w:sz w:val="24"/>
            <w:szCs w:val="24"/>
          </w:rPr>
          <w:delText xml:space="preserve"> </w:delText>
        </w:r>
      </w:del>
      <w:ins w:id="99"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acts or omissions, the damages, if any, caused to you are not irreparable or sufficient to entitle you to an injunction preventing any exploitation </w:t>
      </w:r>
      <w:r w:rsidR="00BD3304" w:rsidRPr="00C611E7">
        <w:rPr>
          <w:rFonts w:ascii="Times New Roman" w:hAnsi="Times New Roman"/>
          <w:sz w:val="24"/>
          <w:szCs w:val="24"/>
        </w:rPr>
        <w:t xml:space="preserve">of any website, service, property, product or other content owned or controlled by the </w:t>
      </w:r>
      <w:del w:id="100" w:author="Marga Adan" w:date="2014-07-19T05:20:00Z">
        <w:r w:rsidR="00BD3304" w:rsidRPr="00C611E7" w:rsidDel="00314437">
          <w:rPr>
            <w:rFonts w:ascii="Times New Roman" w:hAnsi="Times New Roman"/>
            <w:sz w:val="24"/>
            <w:szCs w:val="24"/>
          </w:rPr>
          <w:delText>(xxx)</w:delText>
        </w:r>
      </w:del>
      <w:del w:id="101" w:author="Marga Adan" w:date="2019-06-06T12:51:00Z">
        <w:r w:rsidR="00BD3304" w:rsidRPr="00C611E7" w:rsidDel="00340A83">
          <w:rPr>
            <w:rFonts w:ascii="Times New Roman" w:hAnsi="Times New Roman"/>
            <w:sz w:val="24"/>
            <w:szCs w:val="24"/>
          </w:rPr>
          <w:delText xml:space="preserve"> </w:delText>
        </w:r>
      </w:del>
      <w:ins w:id="102" w:author="Marga Adan" w:date="2019-06-06T12:51:00Z">
        <w:r w:rsidR="00340A83">
          <w:rPr>
            <w:rFonts w:ascii="Times New Roman" w:hAnsi="Times New Roman"/>
            <w:sz w:val="24"/>
            <w:szCs w:val="24"/>
          </w:rPr>
          <w:t xml:space="preserve">M2Mrgs apps, Inc. </w:t>
        </w:r>
      </w:ins>
      <w:r w:rsidR="00BD3304" w:rsidRPr="00C611E7">
        <w:rPr>
          <w:rFonts w:ascii="Times New Roman" w:hAnsi="Times New Roman"/>
          <w:sz w:val="24"/>
          <w:szCs w:val="24"/>
        </w:rPr>
        <w:t xml:space="preserve">parties, and you will have no rights to enjoin or restrain the development, production, distribution, advertising, exhibition or exploitation of any website, property, product, service, or other content owned or controlled by the </w:t>
      </w:r>
      <w:del w:id="103" w:author="Marga Adan" w:date="2014-07-19T05:21:00Z">
        <w:r w:rsidR="00BD3304" w:rsidRPr="00C611E7" w:rsidDel="00314437">
          <w:rPr>
            <w:rFonts w:ascii="Times New Roman" w:hAnsi="Times New Roman"/>
            <w:sz w:val="24"/>
            <w:szCs w:val="24"/>
          </w:rPr>
          <w:delText>(xxx)</w:delText>
        </w:r>
      </w:del>
      <w:del w:id="104" w:author="Marga Adan" w:date="2019-06-06T12:51:00Z">
        <w:r w:rsidR="00BD3304" w:rsidRPr="00C611E7" w:rsidDel="00340A83">
          <w:rPr>
            <w:rFonts w:ascii="Times New Roman" w:hAnsi="Times New Roman"/>
            <w:sz w:val="24"/>
            <w:szCs w:val="24"/>
          </w:rPr>
          <w:delText xml:space="preserve"> </w:delText>
        </w:r>
      </w:del>
      <w:ins w:id="105" w:author="Marga Adan" w:date="2019-06-06T12:51:00Z">
        <w:r w:rsidR="00340A83">
          <w:rPr>
            <w:rFonts w:ascii="Times New Roman" w:hAnsi="Times New Roman"/>
            <w:sz w:val="24"/>
            <w:szCs w:val="24"/>
          </w:rPr>
          <w:t xml:space="preserve">M2Mrgs apps, Inc. </w:t>
        </w:r>
      </w:ins>
      <w:r w:rsidR="00BD3304" w:rsidRPr="00C611E7">
        <w:rPr>
          <w:rFonts w:ascii="Times New Roman" w:hAnsi="Times New Roman"/>
          <w:sz w:val="24"/>
          <w:szCs w:val="24"/>
        </w:rPr>
        <w:t xml:space="preserve">parties. </w:t>
      </w:r>
    </w:p>
    <w:p w:rsidR="00C74BA4" w:rsidRPr="00C611E7" w:rsidRDefault="00C74BA4" w:rsidP="00340A83">
      <w:pPr>
        <w:jc w:val="both"/>
        <w:outlineLvl w:val="0"/>
        <w:rPr>
          <w:rFonts w:ascii="Times New Roman" w:hAnsi="Times New Roman"/>
          <w:sz w:val="24"/>
          <w:szCs w:val="24"/>
          <w:u w:val="single"/>
        </w:rPr>
      </w:pPr>
      <w:r w:rsidRPr="00C611E7">
        <w:rPr>
          <w:rFonts w:ascii="Times New Roman" w:hAnsi="Times New Roman"/>
          <w:sz w:val="24"/>
          <w:szCs w:val="24"/>
        </w:rPr>
        <w:t xml:space="preserve"> </w:t>
      </w:r>
      <w:r w:rsidR="00732D1C" w:rsidRPr="00C611E7">
        <w:rPr>
          <w:rFonts w:ascii="Times New Roman" w:hAnsi="Times New Roman"/>
          <w:sz w:val="24"/>
          <w:szCs w:val="24"/>
          <w:u w:val="single"/>
        </w:rPr>
        <w:t>J</w:t>
      </w:r>
      <w:r w:rsidRPr="00C611E7">
        <w:rPr>
          <w:rFonts w:ascii="Times New Roman" w:hAnsi="Times New Roman"/>
          <w:sz w:val="24"/>
          <w:szCs w:val="24"/>
          <w:u w:val="single"/>
        </w:rPr>
        <w:t>. Arbitration</w:t>
      </w:r>
    </w:p>
    <w:p w:rsidR="00C74BA4" w:rsidRPr="00C611E7" w:rsidRDefault="008554BA" w:rsidP="00701D8C">
      <w:pPr>
        <w:ind w:firstLine="720"/>
        <w:jc w:val="both"/>
        <w:rPr>
          <w:rFonts w:ascii="Times New Roman" w:hAnsi="Times New Roman"/>
          <w:sz w:val="24"/>
          <w:szCs w:val="24"/>
        </w:rPr>
      </w:pPr>
      <w:r w:rsidRPr="00C611E7">
        <w:rPr>
          <w:rFonts w:ascii="Times New Roman" w:hAnsi="Times New Roman"/>
          <w:sz w:val="24"/>
          <w:szCs w:val="24"/>
        </w:rPr>
        <w:t xml:space="preserve">For any dispute you have with </w:t>
      </w:r>
      <w:ins w:id="106" w:author="Marga Adan" w:date="2019-06-06T12:56:00Z">
        <w:r w:rsidR="00F01D5A">
          <w:rPr>
            <w:rFonts w:ascii="Times New Roman" w:hAnsi="Times New Roman"/>
            <w:sz w:val="24"/>
            <w:szCs w:val="24"/>
          </w:rPr>
          <w:t xml:space="preserve">M2Mrgs apps, Inc. </w:t>
        </w:r>
        <w:r w:rsidR="00F01D5A" w:rsidRPr="00C611E7">
          <w:rPr>
            <w:rFonts w:ascii="Times New Roman" w:hAnsi="Times New Roman"/>
            <w:sz w:val="24"/>
            <w:szCs w:val="24"/>
          </w:rPr>
          <w:t xml:space="preserve"> </w:t>
        </w:r>
      </w:ins>
      <w:del w:id="107" w:author="Marga Adan" w:date="2014-07-19T05:21:00Z">
        <w:r w:rsidRPr="00C611E7" w:rsidDel="00314437">
          <w:rPr>
            <w:rFonts w:ascii="Times New Roman" w:hAnsi="Times New Roman"/>
            <w:sz w:val="24"/>
            <w:szCs w:val="24"/>
          </w:rPr>
          <w:delText>(xxx)</w:delText>
        </w:r>
      </w:del>
      <w:del w:id="108" w:author="Marga Adan" w:date="2019-06-06T12:56:00Z">
        <w:r w:rsidRPr="00C611E7" w:rsidDel="00F01D5A">
          <w:rPr>
            <w:rFonts w:ascii="Times New Roman" w:hAnsi="Times New Roman"/>
            <w:sz w:val="24"/>
            <w:szCs w:val="24"/>
          </w:rPr>
          <w:delText xml:space="preserve">, </w:delText>
        </w:r>
      </w:del>
      <w:r w:rsidRPr="00C611E7">
        <w:rPr>
          <w:rFonts w:ascii="Times New Roman" w:hAnsi="Times New Roman"/>
          <w:sz w:val="24"/>
          <w:szCs w:val="24"/>
        </w:rPr>
        <w:t>you agree to first contact us and attempt to resolve the dispute with us informally</w:t>
      </w:r>
      <w:r w:rsidR="00701D8C" w:rsidRPr="00C611E7">
        <w:rPr>
          <w:rFonts w:ascii="Times New Roman" w:hAnsi="Times New Roman"/>
          <w:sz w:val="24"/>
          <w:szCs w:val="24"/>
        </w:rPr>
        <w:t xml:space="preserve">. You agree that disputes between you and </w:t>
      </w:r>
      <w:del w:id="109" w:author="Marga Adan" w:date="2014-07-19T05:21:00Z">
        <w:r w:rsidR="00701D8C" w:rsidRPr="00C611E7" w:rsidDel="00314437">
          <w:rPr>
            <w:rFonts w:ascii="Times New Roman" w:hAnsi="Times New Roman"/>
            <w:sz w:val="24"/>
            <w:szCs w:val="24"/>
          </w:rPr>
          <w:delText>(xxx)</w:delText>
        </w:r>
      </w:del>
      <w:del w:id="110" w:author="Marga Adan" w:date="2019-06-06T12:51:00Z">
        <w:r w:rsidR="00701D8C" w:rsidRPr="00C611E7" w:rsidDel="00340A83">
          <w:rPr>
            <w:rFonts w:ascii="Times New Roman" w:hAnsi="Times New Roman"/>
            <w:sz w:val="24"/>
            <w:szCs w:val="24"/>
          </w:rPr>
          <w:delText xml:space="preserve"> </w:delText>
        </w:r>
      </w:del>
      <w:ins w:id="111" w:author="Marga Adan" w:date="2019-06-06T12:51:00Z">
        <w:r w:rsidR="00340A83">
          <w:rPr>
            <w:rFonts w:ascii="Times New Roman" w:hAnsi="Times New Roman"/>
            <w:sz w:val="24"/>
            <w:szCs w:val="24"/>
          </w:rPr>
          <w:t xml:space="preserve">M2Mrgs apps, Inc. </w:t>
        </w:r>
      </w:ins>
      <w:r w:rsidR="00701D8C" w:rsidRPr="00C611E7">
        <w:rPr>
          <w:rFonts w:ascii="Times New Roman" w:hAnsi="Times New Roman"/>
          <w:sz w:val="24"/>
          <w:szCs w:val="24"/>
        </w:rPr>
        <w:t xml:space="preserve">will be resolved by binding, individual arbitration and you waive your right to participate in a class action lawsuit or class-wide arbitration. </w:t>
      </w:r>
    </w:p>
    <w:p w:rsidR="00D81F31" w:rsidRPr="00C611E7" w:rsidRDefault="00C611E7" w:rsidP="00340A83">
      <w:pPr>
        <w:jc w:val="both"/>
        <w:outlineLvl w:val="0"/>
        <w:rPr>
          <w:rFonts w:ascii="Times New Roman" w:hAnsi="Times New Roman"/>
          <w:sz w:val="24"/>
          <w:szCs w:val="24"/>
          <w:u w:val="single"/>
        </w:rPr>
      </w:pPr>
      <w:r>
        <w:rPr>
          <w:rFonts w:ascii="Times New Roman" w:hAnsi="Times New Roman"/>
          <w:sz w:val="24"/>
          <w:szCs w:val="24"/>
          <w:u w:val="single"/>
        </w:rPr>
        <w:t>K</w:t>
      </w:r>
      <w:r w:rsidR="00D81F31" w:rsidRPr="00C611E7">
        <w:rPr>
          <w:rFonts w:ascii="Times New Roman" w:hAnsi="Times New Roman"/>
          <w:sz w:val="24"/>
          <w:szCs w:val="24"/>
          <w:u w:val="single"/>
        </w:rPr>
        <w:t>. Time Limitation on Claims</w:t>
      </w:r>
    </w:p>
    <w:p w:rsidR="00D81F31" w:rsidRPr="00C611E7" w:rsidRDefault="00D81F31" w:rsidP="00D81F31">
      <w:pPr>
        <w:jc w:val="both"/>
        <w:rPr>
          <w:rFonts w:ascii="Times New Roman" w:hAnsi="Times New Roman"/>
          <w:sz w:val="24"/>
          <w:szCs w:val="24"/>
        </w:rPr>
      </w:pPr>
      <w:r w:rsidRPr="00C611E7">
        <w:rPr>
          <w:rFonts w:ascii="Times New Roman" w:hAnsi="Times New Roman"/>
          <w:sz w:val="24"/>
          <w:szCs w:val="24"/>
        </w:rPr>
        <w:tab/>
        <w:t xml:space="preserve">You agree that any claim you may have arising out of or related to your relationship with </w:t>
      </w:r>
      <w:del w:id="112" w:author="Marga Adan" w:date="2014-07-19T05:21:00Z">
        <w:r w:rsidRPr="00C611E7" w:rsidDel="00314437">
          <w:rPr>
            <w:rFonts w:ascii="Times New Roman" w:hAnsi="Times New Roman"/>
            <w:sz w:val="24"/>
            <w:szCs w:val="24"/>
          </w:rPr>
          <w:delText>(xxx)</w:delText>
        </w:r>
      </w:del>
      <w:del w:id="113" w:author="Marga Adan" w:date="2019-06-06T12:51:00Z">
        <w:r w:rsidRPr="00C611E7" w:rsidDel="00340A83">
          <w:rPr>
            <w:rFonts w:ascii="Times New Roman" w:hAnsi="Times New Roman"/>
            <w:sz w:val="24"/>
            <w:szCs w:val="24"/>
          </w:rPr>
          <w:delText xml:space="preserve"> </w:delText>
        </w:r>
      </w:del>
      <w:ins w:id="114"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must be filed within one year after such claim arose; otherwise, your claim is permanently barred.</w:t>
      </w:r>
    </w:p>
    <w:p w:rsidR="00A60A51" w:rsidRPr="00C611E7" w:rsidRDefault="00C611E7" w:rsidP="00340A83">
      <w:pPr>
        <w:jc w:val="both"/>
        <w:outlineLvl w:val="0"/>
        <w:rPr>
          <w:rFonts w:ascii="Times New Roman" w:hAnsi="Times New Roman"/>
          <w:sz w:val="24"/>
          <w:szCs w:val="24"/>
          <w:u w:val="single"/>
        </w:rPr>
      </w:pPr>
      <w:r>
        <w:rPr>
          <w:rFonts w:ascii="Times New Roman" w:hAnsi="Times New Roman"/>
          <w:sz w:val="24"/>
          <w:szCs w:val="24"/>
          <w:u w:val="single"/>
        </w:rPr>
        <w:t>L</w:t>
      </w:r>
      <w:r w:rsidR="00701D8C" w:rsidRPr="00C611E7">
        <w:rPr>
          <w:rFonts w:ascii="Times New Roman" w:hAnsi="Times New Roman"/>
          <w:sz w:val="24"/>
          <w:szCs w:val="24"/>
          <w:u w:val="single"/>
        </w:rPr>
        <w:t xml:space="preserve">. </w:t>
      </w:r>
      <w:r w:rsidRPr="00C611E7">
        <w:rPr>
          <w:rFonts w:ascii="Times New Roman" w:hAnsi="Times New Roman"/>
          <w:sz w:val="24"/>
          <w:szCs w:val="24"/>
          <w:u w:val="single"/>
        </w:rPr>
        <w:t>Governing Law and Jurisdiction</w:t>
      </w:r>
    </w:p>
    <w:p w:rsidR="008D03DE" w:rsidRPr="00C611E7" w:rsidRDefault="008D03DE" w:rsidP="008D03DE">
      <w:pPr>
        <w:ind w:firstLine="720"/>
        <w:jc w:val="both"/>
        <w:rPr>
          <w:rFonts w:ascii="Times New Roman" w:hAnsi="Times New Roman"/>
          <w:sz w:val="24"/>
          <w:szCs w:val="24"/>
        </w:rPr>
      </w:pPr>
      <w:r w:rsidRPr="00C611E7">
        <w:rPr>
          <w:rFonts w:ascii="Times New Roman" w:hAnsi="Times New Roman"/>
          <w:sz w:val="24"/>
          <w:szCs w:val="24"/>
        </w:rPr>
        <w:t xml:space="preserve">This Agreement shall be construed in accordance with the laws of the Philippines, without regard to any conflict of law provisions. Subject to the terms on arbitration, any dispute arising under this Agreement shall be resolved exclusively by the courts of the country of the Philippines. </w:t>
      </w:r>
    </w:p>
    <w:p w:rsidR="00C611E7" w:rsidRPr="00C611E7" w:rsidRDefault="00C611E7" w:rsidP="008D03DE">
      <w:pPr>
        <w:ind w:firstLine="720"/>
        <w:jc w:val="both"/>
        <w:rPr>
          <w:rFonts w:ascii="Times New Roman" w:hAnsi="Times New Roman"/>
          <w:sz w:val="24"/>
          <w:szCs w:val="24"/>
        </w:rPr>
      </w:pPr>
      <w:r w:rsidRPr="00C611E7">
        <w:rPr>
          <w:rFonts w:ascii="Times New Roman" w:hAnsi="Times New Roman"/>
          <w:sz w:val="24"/>
          <w:szCs w:val="24"/>
        </w:rPr>
        <w:t xml:space="preserve">Our Service and products are controlled and operated from the Philippines, and we make no representations that they are appropriate or available for use in other locations. </w:t>
      </w:r>
    </w:p>
    <w:p w:rsidR="00C611E7" w:rsidRDefault="00C611E7" w:rsidP="00CC42BE">
      <w:pPr>
        <w:jc w:val="both"/>
        <w:rPr>
          <w:rFonts w:ascii="Times New Roman" w:hAnsi="Times New Roman"/>
          <w:b/>
          <w:sz w:val="24"/>
          <w:szCs w:val="24"/>
        </w:rPr>
      </w:pPr>
    </w:p>
    <w:p w:rsidR="00253115" w:rsidRPr="00C611E7" w:rsidRDefault="00253115" w:rsidP="00340A83">
      <w:pPr>
        <w:jc w:val="both"/>
        <w:outlineLvl w:val="0"/>
        <w:rPr>
          <w:rFonts w:ascii="Times New Roman" w:hAnsi="Times New Roman"/>
          <w:b/>
          <w:sz w:val="24"/>
          <w:szCs w:val="24"/>
        </w:rPr>
      </w:pPr>
      <w:r w:rsidRPr="00C611E7">
        <w:rPr>
          <w:rFonts w:ascii="Times New Roman" w:hAnsi="Times New Roman"/>
          <w:b/>
          <w:sz w:val="24"/>
          <w:szCs w:val="24"/>
        </w:rPr>
        <w:t xml:space="preserve">III. </w:t>
      </w:r>
      <w:r w:rsidR="00D81F31" w:rsidRPr="00C611E7">
        <w:rPr>
          <w:rFonts w:ascii="Times New Roman" w:hAnsi="Times New Roman"/>
          <w:b/>
          <w:sz w:val="24"/>
          <w:szCs w:val="24"/>
        </w:rPr>
        <w:t>GENERAL TERMS</w:t>
      </w:r>
    </w:p>
    <w:p w:rsidR="00253115" w:rsidRPr="00C611E7" w:rsidRDefault="00253115" w:rsidP="00340A83">
      <w:pPr>
        <w:jc w:val="both"/>
        <w:outlineLvl w:val="0"/>
        <w:rPr>
          <w:rFonts w:ascii="Times New Roman" w:hAnsi="Times New Roman"/>
          <w:sz w:val="24"/>
          <w:szCs w:val="24"/>
          <w:u w:val="single"/>
        </w:rPr>
      </w:pPr>
      <w:r w:rsidRPr="00C611E7">
        <w:rPr>
          <w:rFonts w:ascii="Times New Roman" w:hAnsi="Times New Roman"/>
          <w:sz w:val="24"/>
          <w:szCs w:val="24"/>
          <w:u w:val="single"/>
        </w:rPr>
        <w:t>A. Assignment</w:t>
      </w:r>
    </w:p>
    <w:p w:rsidR="00253115" w:rsidRPr="00C611E7" w:rsidRDefault="00253115" w:rsidP="00CC42BE">
      <w:pPr>
        <w:jc w:val="both"/>
        <w:rPr>
          <w:rFonts w:ascii="Times New Roman" w:hAnsi="Times New Roman"/>
          <w:sz w:val="24"/>
          <w:szCs w:val="24"/>
        </w:rPr>
      </w:pPr>
      <w:r w:rsidRPr="00C611E7">
        <w:rPr>
          <w:rFonts w:ascii="Times New Roman" w:hAnsi="Times New Roman"/>
          <w:sz w:val="24"/>
          <w:szCs w:val="24"/>
        </w:rPr>
        <w:tab/>
        <w:t xml:space="preserve">You may not transfer or assign these Terms and any rights and licenses granted hereunder unless the assignment is done by </w:t>
      </w:r>
      <w:del w:id="115" w:author="Marga Adan" w:date="2014-07-19T05:22:00Z">
        <w:r w:rsidRPr="00C611E7" w:rsidDel="00314437">
          <w:rPr>
            <w:rFonts w:ascii="Times New Roman" w:hAnsi="Times New Roman"/>
            <w:sz w:val="24"/>
            <w:szCs w:val="24"/>
          </w:rPr>
          <w:delText>(xxx)</w:delText>
        </w:r>
      </w:del>
      <w:ins w:id="116" w:author="Marga Adan" w:date="2019-06-06T12:56:00Z">
        <w:r w:rsidR="00F01D5A">
          <w:rPr>
            <w:rFonts w:ascii="Times New Roman" w:hAnsi="Times New Roman"/>
            <w:sz w:val="24"/>
            <w:szCs w:val="24"/>
          </w:rPr>
          <w:t xml:space="preserve">M2Mrgs apps, Inc. </w:t>
        </w:r>
        <w:r w:rsidR="00F01D5A" w:rsidRPr="00C611E7">
          <w:rPr>
            <w:rFonts w:ascii="Times New Roman" w:hAnsi="Times New Roman"/>
            <w:sz w:val="24"/>
            <w:szCs w:val="24"/>
          </w:rPr>
          <w:t xml:space="preserve"> </w:t>
        </w:r>
      </w:ins>
      <w:del w:id="117" w:author="Marga Adan" w:date="2019-06-06T12:56:00Z">
        <w:r w:rsidRPr="00C611E7" w:rsidDel="00F01D5A">
          <w:rPr>
            <w:rFonts w:ascii="Times New Roman" w:hAnsi="Times New Roman"/>
            <w:sz w:val="24"/>
            <w:szCs w:val="24"/>
          </w:rPr>
          <w:delText xml:space="preserve">, </w:delText>
        </w:r>
      </w:del>
      <w:r w:rsidRPr="00C611E7">
        <w:rPr>
          <w:rFonts w:ascii="Times New Roman" w:hAnsi="Times New Roman"/>
          <w:sz w:val="24"/>
          <w:szCs w:val="24"/>
        </w:rPr>
        <w:t>which shall be allowed without any re</w:t>
      </w:r>
      <w:r w:rsidR="00DF00D9" w:rsidRPr="00C611E7">
        <w:rPr>
          <w:rFonts w:ascii="Times New Roman" w:hAnsi="Times New Roman"/>
          <w:sz w:val="24"/>
          <w:szCs w:val="24"/>
        </w:rPr>
        <w:t xml:space="preserve">striction. </w:t>
      </w:r>
      <w:r w:rsidRPr="00C611E7">
        <w:rPr>
          <w:rFonts w:ascii="Times New Roman" w:hAnsi="Times New Roman"/>
          <w:sz w:val="24"/>
          <w:szCs w:val="24"/>
        </w:rPr>
        <w:t>Any attempted transfer or assignment in violation hereof s</w:t>
      </w:r>
      <w:r w:rsidR="008D03DE" w:rsidRPr="00C611E7">
        <w:rPr>
          <w:rFonts w:ascii="Times New Roman" w:hAnsi="Times New Roman"/>
          <w:sz w:val="24"/>
          <w:szCs w:val="24"/>
        </w:rPr>
        <w:t>hall be null and void.</w:t>
      </w:r>
    </w:p>
    <w:p w:rsidR="00A60A51" w:rsidRPr="00C611E7" w:rsidRDefault="00253115" w:rsidP="00340A83">
      <w:pPr>
        <w:jc w:val="both"/>
        <w:outlineLvl w:val="0"/>
        <w:rPr>
          <w:rFonts w:ascii="Times New Roman" w:hAnsi="Times New Roman"/>
          <w:sz w:val="24"/>
          <w:szCs w:val="24"/>
          <w:u w:val="single"/>
        </w:rPr>
      </w:pPr>
      <w:r w:rsidRPr="00C611E7">
        <w:rPr>
          <w:rFonts w:ascii="Times New Roman" w:hAnsi="Times New Roman"/>
          <w:sz w:val="24"/>
          <w:szCs w:val="24"/>
          <w:u w:val="single"/>
        </w:rPr>
        <w:t xml:space="preserve">B. </w:t>
      </w:r>
      <w:r w:rsidR="00A60A51" w:rsidRPr="00C611E7">
        <w:rPr>
          <w:rFonts w:ascii="Times New Roman" w:hAnsi="Times New Roman"/>
          <w:sz w:val="24"/>
          <w:szCs w:val="24"/>
          <w:u w:val="single"/>
        </w:rPr>
        <w:t xml:space="preserve">Entire Agreement, Notice, Waiver, and Severability. </w:t>
      </w:r>
      <w:del w:id="118" w:author="Marga Adan" w:date="2014-07-19T05:22:00Z">
        <w:r w:rsidRPr="00C611E7" w:rsidDel="00314437">
          <w:rPr>
            <w:rFonts w:ascii="Times New Roman" w:hAnsi="Times New Roman"/>
            <w:sz w:val="24"/>
            <w:szCs w:val="24"/>
            <w:u w:val="single"/>
          </w:rPr>
          <w:delText>.</w:delText>
        </w:r>
      </w:del>
    </w:p>
    <w:p w:rsidR="000B08A9" w:rsidRPr="00C611E7" w:rsidRDefault="00A60A51" w:rsidP="00CC42BE">
      <w:pPr>
        <w:jc w:val="both"/>
        <w:rPr>
          <w:rFonts w:ascii="Times New Roman" w:hAnsi="Times New Roman"/>
          <w:sz w:val="24"/>
          <w:szCs w:val="24"/>
        </w:rPr>
      </w:pPr>
      <w:r w:rsidRPr="00C611E7">
        <w:rPr>
          <w:rFonts w:ascii="Times New Roman" w:hAnsi="Times New Roman"/>
          <w:sz w:val="24"/>
          <w:szCs w:val="24"/>
        </w:rPr>
        <w:tab/>
        <w:t xml:space="preserve">These Terms and Privacy Policy, together constitute the entire agreement between you and </w:t>
      </w:r>
      <w:del w:id="119" w:author="Marga Adan" w:date="2014-07-19T05:23:00Z">
        <w:r w:rsidRPr="00C611E7" w:rsidDel="00314437">
          <w:rPr>
            <w:rFonts w:ascii="Times New Roman" w:hAnsi="Times New Roman"/>
            <w:sz w:val="24"/>
            <w:szCs w:val="24"/>
          </w:rPr>
          <w:delText>(xxx)</w:delText>
        </w:r>
      </w:del>
      <w:del w:id="120" w:author="Marga Adan" w:date="2019-06-06T12:51:00Z">
        <w:r w:rsidRPr="00C611E7" w:rsidDel="00340A83">
          <w:rPr>
            <w:rFonts w:ascii="Times New Roman" w:hAnsi="Times New Roman"/>
            <w:sz w:val="24"/>
            <w:szCs w:val="24"/>
          </w:rPr>
          <w:delText xml:space="preserve"> </w:delText>
        </w:r>
      </w:del>
      <w:ins w:id="121"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with respect to the Service, Content and Site (excluding any products, services or features which </w:t>
      </w:r>
      <w:del w:id="122" w:author="Marga Adan" w:date="2014-07-19T05:23:00Z">
        <w:r w:rsidRPr="00C611E7" w:rsidDel="009A2E9C">
          <w:rPr>
            <w:rFonts w:ascii="Times New Roman" w:hAnsi="Times New Roman"/>
            <w:sz w:val="24"/>
            <w:szCs w:val="24"/>
          </w:rPr>
          <w:delText>(xxx)</w:delText>
        </w:r>
      </w:del>
      <w:del w:id="123" w:author="Marga Adan" w:date="2019-06-06T12:51:00Z">
        <w:r w:rsidRPr="00C611E7" w:rsidDel="00340A83">
          <w:rPr>
            <w:rFonts w:ascii="Times New Roman" w:hAnsi="Times New Roman"/>
            <w:sz w:val="24"/>
            <w:szCs w:val="24"/>
          </w:rPr>
          <w:delText xml:space="preserve"> </w:delText>
        </w:r>
      </w:del>
      <w:ins w:id="124"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may make available to you under a separate written agreement), and completely supersedes, cancels and replaces any and all other writ</w:t>
      </w:r>
      <w:r w:rsidR="003D5BED" w:rsidRPr="00C611E7">
        <w:rPr>
          <w:rFonts w:ascii="Times New Roman" w:hAnsi="Times New Roman"/>
          <w:sz w:val="24"/>
          <w:szCs w:val="24"/>
        </w:rPr>
        <w:t>te</w:t>
      </w:r>
      <w:r w:rsidRPr="00C611E7">
        <w:rPr>
          <w:rFonts w:ascii="Times New Roman" w:hAnsi="Times New Roman"/>
          <w:sz w:val="24"/>
          <w:szCs w:val="24"/>
        </w:rPr>
        <w:t xml:space="preserve">n or oral agreements or understandings previously existing between you and </w:t>
      </w:r>
      <w:del w:id="125" w:author="Marga Adan" w:date="2014-07-19T05:23:00Z">
        <w:r w:rsidRPr="00C611E7" w:rsidDel="009A2E9C">
          <w:rPr>
            <w:rFonts w:ascii="Times New Roman" w:hAnsi="Times New Roman"/>
            <w:sz w:val="24"/>
            <w:szCs w:val="24"/>
          </w:rPr>
          <w:delText>(xxx)</w:delText>
        </w:r>
      </w:del>
      <w:del w:id="126" w:author="Marga Adan" w:date="2019-06-06T12:51:00Z">
        <w:r w:rsidRPr="00C611E7" w:rsidDel="00340A83">
          <w:rPr>
            <w:rFonts w:ascii="Times New Roman" w:hAnsi="Times New Roman"/>
            <w:sz w:val="24"/>
            <w:szCs w:val="24"/>
          </w:rPr>
          <w:delText xml:space="preserve"> </w:delText>
        </w:r>
      </w:del>
      <w:ins w:id="127"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with respect to the Service, Content and Site. The failure of </w:t>
      </w:r>
      <w:del w:id="128" w:author="Marga Adan" w:date="2014-07-19T05:24:00Z">
        <w:r w:rsidRPr="00C611E7" w:rsidDel="009A2E9C">
          <w:rPr>
            <w:rFonts w:ascii="Times New Roman" w:hAnsi="Times New Roman"/>
            <w:sz w:val="24"/>
            <w:szCs w:val="24"/>
          </w:rPr>
          <w:delText>(xxx)</w:delText>
        </w:r>
      </w:del>
      <w:del w:id="129" w:author="Marga Adan" w:date="2019-06-06T12:51:00Z">
        <w:r w:rsidRPr="00C611E7" w:rsidDel="00340A83">
          <w:rPr>
            <w:rFonts w:ascii="Times New Roman" w:hAnsi="Times New Roman"/>
            <w:sz w:val="24"/>
            <w:szCs w:val="24"/>
          </w:rPr>
          <w:delText xml:space="preserve"> </w:delText>
        </w:r>
      </w:del>
      <w:ins w:id="130"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to exercise or enforce any right or provision of these Terms shall not constitute a waiver of such right or provision. If any part of these Terms is held in</w:t>
      </w:r>
      <w:r w:rsidR="00D81F31" w:rsidRPr="00C611E7">
        <w:rPr>
          <w:rFonts w:ascii="Times New Roman" w:hAnsi="Times New Roman"/>
          <w:sz w:val="24"/>
          <w:szCs w:val="24"/>
        </w:rPr>
        <w:t>valid, illegal or unenforceable by a court of competent jurisdiction,</w:t>
      </w:r>
      <w:r w:rsidRPr="00C611E7">
        <w:rPr>
          <w:rFonts w:ascii="Times New Roman" w:hAnsi="Times New Roman"/>
          <w:sz w:val="24"/>
          <w:szCs w:val="24"/>
        </w:rPr>
        <w:t xml:space="preserve"> that provision shall be enforced to the maximum extent permissible so as to maintain the intent of these Terms, and the other parts will remain in full force and effect. </w:t>
      </w:r>
    </w:p>
    <w:p w:rsidR="00253115" w:rsidRPr="00C611E7" w:rsidRDefault="00253115" w:rsidP="00340A83">
      <w:pPr>
        <w:jc w:val="both"/>
        <w:outlineLvl w:val="0"/>
        <w:rPr>
          <w:rFonts w:ascii="Times New Roman" w:hAnsi="Times New Roman"/>
          <w:sz w:val="24"/>
          <w:szCs w:val="24"/>
          <w:u w:val="single"/>
        </w:rPr>
      </w:pPr>
      <w:r w:rsidRPr="00C611E7">
        <w:rPr>
          <w:rFonts w:ascii="Times New Roman" w:hAnsi="Times New Roman"/>
          <w:sz w:val="24"/>
          <w:szCs w:val="24"/>
          <w:u w:val="single"/>
        </w:rPr>
        <w:t>C. No Waiver</w:t>
      </w:r>
    </w:p>
    <w:p w:rsidR="00253115" w:rsidRPr="00C611E7" w:rsidRDefault="00253115" w:rsidP="00CC42BE">
      <w:pPr>
        <w:jc w:val="both"/>
        <w:rPr>
          <w:rFonts w:ascii="Times New Roman" w:hAnsi="Times New Roman"/>
          <w:sz w:val="24"/>
          <w:szCs w:val="24"/>
        </w:rPr>
      </w:pPr>
      <w:r w:rsidRPr="00C611E7">
        <w:rPr>
          <w:rFonts w:ascii="Times New Roman" w:hAnsi="Times New Roman"/>
          <w:sz w:val="24"/>
          <w:szCs w:val="24"/>
        </w:rPr>
        <w:tab/>
        <w:t xml:space="preserve">No waiver of any term of these Terms shall be deemed a further or continuing waiver of such term or any other term, and </w:t>
      </w:r>
      <w:del w:id="131" w:author="Marga Adan" w:date="2014-07-19T05:24:00Z">
        <w:r w:rsidRPr="00C611E7" w:rsidDel="009A2E9C">
          <w:rPr>
            <w:rFonts w:ascii="Times New Roman" w:hAnsi="Times New Roman"/>
            <w:sz w:val="24"/>
            <w:szCs w:val="24"/>
          </w:rPr>
          <w:delText>(xxx’s)</w:delText>
        </w:r>
      </w:del>
      <w:del w:id="132" w:author="Marga Adan" w:date="2019-06-06T12:51:00Z">
        <w:r w:rsidRPr="00C611E7" w:rsidDel="00340A83">
          <w:rPr>
            <w:rFonts w:ascii="Times New Roman" w:hAnsi="Times New Roman"/>
            <w:sz w:val="24"/>
            <w:szCs w:val="24"/>
          </w:rPr>
          <w:delText xml:space="preserve"> </w:delText>
        </w:r>
      </w:del>
      <w:ins w:id="133" w:author="Marga Adan" w:date="2019-06-06T12:51:00Z">
        <w:r w:rsidR="00340A83">
          <w:rPr>
            <w:rFonts w:ascii="Times New Roman" w:hAnsi="Times New Roman"/>
            <w:sz w:val="24"/>
            <w:szCs w:val="24"/>
          </w:rPr>
          <w:t xml:space="preserve">M2Mrgs apps, Inc. </w:t>
        </w:r>
      </w:ins>
      <w:r w:rsidRPr="00C611E7">
        <w:rPr>
          <w:rFonts w:ascii="Times New Roman" w:hAnsi="Times New Roman"/>
          <w:sz w:val="24"/>
          <w:szCs w:val="24"/>
        </w:rPr>
        <w:t xml:space="preserve">failure to assert any right or provision under these Terms shall not constitute a waiver of such right or provision. </w:t>
      </w:r>
    </w:p>
    <w:p w:rsidR="00A60A51" w:rsidRPr="00C611E7" w:rsidRDefault="00A60A51" w:rsidP="00CC42BE">
      <w:pPr>
        <w:jc w:val="both"/>
        <w:rPr>
          <w:rFonts w:ascii="Times New Roman" w:hAnsi="Times New Roman"/>
          <w:sz w:val="24"/>
          <w:szCs w:val="24"/>
        </w:rPr>
      </w:pPr>
    </w:p>
    <w:p w:rsidR="00BA4789" w:rsidRPr="00C611E7" w:rsidRDefault="00BA4789" w:rsidP="00CC42BE">
      <w:pPr>
        <w:jc w:val="both"/>
        <w:rPr>
          <w:rFonts w:ascii="Times New Roman" w:hAnsi="Times New Roman"/>
          <w:sz w:val="24"/>
          <w:szCs w:val="24"/>
        </w:rPr>
      </w:pPr>
      <w:r w:rsidRPr="00C611E7">
        <w:rPr>
          <w:rFonts w:ascii="Times New Roman" w:hAnsi="Times New Roman"/>
          <w:sz w:val="24"/>
          <w:szCs w:val="24"/>
        </w:rPr>
        <w:tab/>
      </w:r>
    </w:p>
    <w:p w:rsidR="006A5074" w:rsidRPr="00C611E7" w:rsidRDefault="006A5074" w:rsidP="00CC42BE">
      <w:pPr>
        <w:jc w:val="both"/>
        <w:rPr>
          <w:rFonts w:ascii="Times New Roman" w:hAnsi="Times New Roman"/>
          <w:sz w:val="24"/>
          <w:szCs w:val="24"/>
        </w:rPr>
      </w:pPr>
      <w:r w:rsidRPr="00C611E7">
        <w:rPr>
          <w:rFonts w:ascii="Times New Roman" w:hAnsi="Times New Roman"/>
          <w:sz w:val="24"/>
          <w:szCs w:val="24"/>
        </w:rPr>
        <w:tab/>
      </w:r>
    </w:p>
    <w:sectPr w:rsidR="006A5074" w:rsidRPr="00C611E7" w:rsidSect="00C611E7">
      <w:pgSz w:w="12242" w:h="18722" w:code="25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E820E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8A93F69"/>
    <w:multiLevelType w:val="hybridMultilevel"/>
    <w:tmpl w:val="685ABD44"/>
    <w:lvl w:ilvl="0" w:tplc="79843A64">
      <w:start w:val="2"/>
      <w:numFmt w:val="bullet"/>
      <w:lvlText w:val="-"/>
      <w:lvlJc w:val="left"/>
      <w:pPr>
        <w:ind w:left="1080" w:hanging="360"/>
      </w:pPr>
      <w:rPr>
        <w:rFonts w:ascii="Calibri" w:eastAsia="Calibri" w:hAnsi="Calibri"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5611"/>
    <w:rsid w:val="000665AE"/>
    <w:rsid w:val="000A0A3B"/>
    <w:rsid w:val="000B08A9"/>
    <w:rsid w:val="000B0B72"/>
    <w:rsid w:val="000D7110"/>
    <w:rsid w:val="00106536"/>
    <w:rsid w:val="00141912"/>
    <w:rsid w:val="00143145"/>
    <w:rsid w:val="00171948"/>
    <w:rsid w:val="00211432"/>
    <w:rsid w:val="00253115"/>
    <w:rsid w:val="002C52E7"/>
    <w:rsid w:val="002F7B66"/>
    <w:rsid w:val="00314437"/>
    <w:rsid w:val="00340A83"/>
    <w:rsid w:val="003516AF"/>
    <w:rsid w:val="003D5BED"/>
    <w:rsid w:val="00495FA1"/>
    <w:rsid w:val="004A4DD2"/>
    <w:rsid w:val="00526DB1"/>
    <w:rsid w:val="005734DC"/>
    <w:rsid w:val="00645105"/>
    <w:rsid w:val="006A5074"/>
    <w:rsid w:val="00701D8C"/>
    <w:rsid w:val="00732D1C"/>
    <w:rsid w:val="007A3841"/>
    <w:rsid w:val="007B590D"/>
    <w:rsid w:val="0081757E"/>
    <w:rsid w:val="008554BA"/>
    <w:rsid w:val="0085773E"/>
    <w:rsid w:val="008709E8"/>
    <w:rsid w:val="008D03DE"/>
    <w:rsid w:val="00905611"/>
    <w:rsid w:val="0092282C"/>
    <w:rsid w:val="009A2E9C"/>
    <w:rsid w:val="009A4C6C"/>
    <w:rsid w:val="009E5B8A"/>
    <w:rsid w:val="009F06F2"/>
    <w:rsid w:val="00A60A51"/>
    <w:rsid w:val="00AB76C6"/>
    <w:rsid w:val="00B05D13"/>
    <w:rsid w:val="00B8503C"/>
    <w:rsid w:val="00B95EE2"/>
    <w:rsid w:val="00BA4789"/>
    <w:rsid w:val="00BD3304"/>
    <w:rsid w:val="00BF1CE0"/>
    <w:rsid w:val="00C14369"/>
    <w:rsid w:val="00C611E7"/>
    <w:rsid w:val="00C7217D"/>
    <w:rsid w:val="00C74BA4"/>
    <w:rsid w:val="00CC42BE"/>
    <w:rsid w:val="00CF2712"/>
    <w:rsid w:val="00D56E4A"/>
    <w:rsid w:val="00D74622"/>
    <w:rsid w:val="00D81F31"/>
    <w:rsid w:val="00DE51F3"/>
    <w:rsid w:val="00DF00D9"/>
    <w:rsid w:val="00E025E7"/>
    <w:rsid w:val="00E276F7"/>
    <w:rsid w:val="00E3189E"/>
    <w:rsid w:val="00E52EE9"/>
    <w:rsid w:val="00E85261"/>
    <w:rsid w:val="00ED33F9"/>
    <w:rsid w:val="00EF04F6"/>
    <w:rsid w:val="00F01D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69245-60EF-44EF-A5E5-3856E17A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PH"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DE51F3"/>
    <w:pPr>
      <w:ind w:left="720"/>
      <w:contextualSpacing/>
    </w:pPr>
  </w:style>
  <w:style w:type="paragraph" w:styleId="BalloonText">
    <w:name w:val="Balloon Text"/>
    <w:basedOn w:val="Normal"/>
    <w:link w:val="BalloonTextChar"/>
    <w:uiPriority w:val="99"/>
    <w:semiHidden/>
    <w:unhideWhenUsed/>
    <w:rsid w:val="00CF271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F2712"/>
    <w:rPr>
      <w:rFonts w:ascii="Segoe UI" w:hAnsi="Segoe UI" w:cs="Segoe UI"/>
      <w:sz w:val="18"/>
      <w:szCs w:val="18"/>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Katleya Kate Belderol</dc:creator>
  <cp:keywords/>
  <dc:description/>
  <cp:lastModifiedBy>Ruel Enriquez</cp:lastModifiedBy>
  <cp:revision>2</cp:revision>
  <dcterms:created xsi:type="dcterms:W3CDTF">2019-08-26T07:22:00Z</dcterms:created>
  <dcterms:modified xsi:type="dcterms:W3CDTF">2019-08-26T07:22:00Z</dcterms:modified>
</cp:coreProperties>
</file>